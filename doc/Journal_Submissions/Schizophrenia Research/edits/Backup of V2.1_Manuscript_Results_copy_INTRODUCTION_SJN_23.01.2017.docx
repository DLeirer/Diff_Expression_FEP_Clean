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CF4CE" w14:textId="77777777" w:rsidR="00307775" w:rsidRDefault="00EC34B8">
      <w:pPr>
        <w:pStyle w:val="Heading1"/>
        <w:spacing w:line="480" w:lineRule="auto"/>
        <w:jc w:val="center"/>
      </w:pPr>
      <w:r>
        <w:t>Title Page</w:t>
      </w:r>
    </w:p>
    <w:p w14:paraId="7F184DE9" w14:textId="77777777" w:rsidR="00307775" w:rsidRDefault="00EC34B8">
      <w:pPr>
        <w:pStyle w:val="Heading1"/>
        <w:spacing w:line="480" w:lineRule="auto"/>
        <w:jc w:val="center"/>
        <w:rPr>
          <w:u w:val="single"/>
        </w:rPr>
      </w:pPr>
      <w:r>
        <w:rPr>
          <w:u w:val="single"/>
        </w:rPr>
        <w:t>Gene expression analysis in peripheral blood of first episode psychosis patients</w:t>
      </w:r>
    </w:p>
    <w:p w14:paraId="6271E3FF" w14:textId="77777777" w:rsidR="00307775" w:rsidRDefault="00EC34B8">
      <w:pPr>
        <w:spacing w:line="480" w:lineRule="auto"/>
        <w:jc w:val="center"/>
      </w:pPr>
      <w:r>
        <w:t>Short Title: Expression analysis in blood of psychosis patients</w:t>
      </w:r>
    </w:p>
    <w:p w14:paraId="46448D52" w14:textId="77777777" w:rsidR="00BA66A6" w:rsidRPr="008D20ED" w:rsidRDefault="00BA66A6" w:rsidP="00BA66A6">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proofErr w:type="spellStart"/>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proofErr w:type="spellStart"/>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proofErr w:type="spellEnd"/>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proofErr w:type="spellStart"/>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proofErr w:type="spellStart"/>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proofErr w:type="spellStart"/>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 xml:space="preserve">aleria </w:t>
      </w:r>
      <w:proofErr w:type="spellStart"/>
      <w:r w:rsidRPr="008D20ED">
        <w:rPr>
          <w:rFonts w:ascii="Times New Roman" w:eastAsia="Times New Roman" w:hAnsi="Times New Roman" w:cs="Times New Roman"/>
          <w:color w:val="000000" w:themeColor="text1"/>
        </w:rPr>
        <w:t>Mondell</w:t>
      </w:r>
      <w:r w:rsidRPr="008D20ED">
        <w:rPr>
          <w:rFonts w:ascii="Times New Roman" w:eastAsia="Times New Roman" w:hAnsi="Times New Roman" w:cs="Times New Roman"/>
          <w:color w:val="000000" w:themeColor="text1"/>
          <w:spacing w:val="1"/>
        </w:rPr>
        <w:t>i</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proofErr w:type="spellStart"/>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proofErr w:type="spellStart"/>
      <w:r w:rsidRPr="008D20ED">
        <w:rPr>
          <w:rFonts w:ascii="Times New Roman" w:eastAsia="Times New Roman" w:hAnsi="Times New Roman" w:cs="Times New Roman"/>
          <w:color w:val="000000" w:themeColor="text1"/>
        </w:rPr>
        <w:t>Lally</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proofErr w:type="spellStart"/>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proofErr w:type="spellEnd"/>
      <w:r w:rsidRPr="008D20ED">
        <w:rPr>
          <w:rFonts w:ascii="Times New Roman" w:eastAsia="Times New Roman" w:hAnsi="Times New Roman" w:cs="Times New Roman"/>
          <w:color w:val="000000" w:themeColor="text1"/>
          <w:spacing w:val="4"/>
        </w:rPr>
        <w:t xml:space="preserve"> </w:t>
      </w:r>
      <w:proofErr w:type="spellStart"/>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proofErr w:type="spellStart"/>
      <w:r w:rsidRPr="008D20ED">
        <w:rPr>
          <w:rFonts w:ascii="Times New Roman" w:eastAsia="Times New Roman" w:hAnsi="Times New Roman" w:cs="Times New Roman"/>
          <w:color w:val="000000" w:themeColor="text1"/>
        </w:rPr>
        <w:t>Hyuck</w:t>
      </w:r>
      <w:proofErr w:type="spellEnd"/>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proofErr w:type="spellStart"/>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spacing w:val="10"/>
          <w:position w:val="8"/>
          <w:sz w:val="16"/>
          <w:szCs w:val="16"/>
        </w:rPr>
        <w:t>4</w:t>
      </w:r>
      <w:proofErr w:type="gramStart"/>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proofErr w:type="gramEnd"/>
      <w:r w:rsidRPr="008D20ED">
        <w:rPr>
          <w:rFonts w:ascii="Times New Roman" w:eastAsia="Times New Roman" w:hAnsi="Times New Roman" w:cs="Times New Roman"/>
          <w:color w:val="000000" w:themeColor="text1"/>
          <w:spacing w:val="25"/>
        </w:rPr>
        <w:t xml:space="preserve"> </w:t>
      </w:r>
      <w:proofErr w:type="spellStart"/>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commentRangeStart w:id="0"/>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commentRangeEnd w:id="0"/>
      <w:r w:rsidR="00621E63">
        <w:rPr>
          <w:rStyle w:val="CommentReference"/>
        </w:rPr>
        <w:commentReference w:id="0"/>
      </w:r>
    </w:p>
    <w:p w14:paraId="4EEE5AE7" w14:textId="77777777" w:rsidR="00BA66A6" w:rsidRDefault="00BA66A6" w:rsidP="00BA66A6">
      <w:pPr>
        <w:spacing w:after="0" w:line="360" w:lineRule="auto"/>
      </w:pPr>
    </w:p>
    <w:p w14:paraId="29224123" w14:textId="77777777" w:rsidR="00BA66A6" w:rsidRDefault="00BA66A6" w:rsidP="00BA66A6">
      <w:pPr>
        <w:spacing w:after="0" w:line="360" w:lineRule="auto"/>
      </w:pPr>
      <w:r>
        <w:t>Author details:</w:t>
      </w:r>
    </w:p>
    <w:p w14:paraId="2229A0CD" w14:textId="77777777" w:rsidR="00BA66A6" w:rsidRDefault="00BA66A6" w:rsidP="00BA66A6">
      <w:pPr>
        <w:spacing w:after="0" w:line="360" w:lineRule="auto"/>
      </w:pPr>
      <w:r w:rsidRPr="008D20ED">
        <w:rPr>
          <w:vertAlign w:val="superscript"/>
        </w:rPr>
        <w:t>1</w:t>
      </w:r>
      <w:r>
        <w:t xml:space="preserve"> MRC Social, </w:t>
      </w:r>
      <w:proofErr w:type="gramStart"/>
      <w:r>
        <w:t>Genetic  and</w:t>
      </w:r>
      <w:proofErr w:type="gramEnd"/>
      <w:r>
        <w:t xml:space="preserve">  Developmental Psychiatry (SGDP) Centre,  Institute of Psychiatry, Psychology  and Neuroscience, Box P080,  De </w:t>
      </w:r>
      <w:proofErr w:type="spellStart"/>
      <w:r>
        <w:t>Crespigny</w:t>
      </w:r>
      <w:proofErr w:type="spellEnd"/>
      <w:r>
        <w:t xml:space="preserve">  Park,  SE5 8AF London,  UK.  </w:t>
      </w:r>
      <w:r w:rsidRPr="008D20ED">
        <w:rPr>
          <w:vertAlign w:val="superscript"/>
        </w:rPr>
        <w:t>2</w:t>
      </w:r>
      <w:r>
        <w:t xml:space="preserve"> NIHR </w:t>
      </w:r>
      <w:proofErr w:type="gramStart"/>
      <w:r>
        <w:t>Biomedical  Research</w:t>
      </w:r>
      <w:proofErr w:type="gramEnd"/>
      <w:r>
        <w:t xml:space="preserve">  Centre  for Mental Health  and  Biomedical  Research  Unit for Dementia and  South  London  at  </w:t>
      </w:r>
      <w:proofErr w:type="spellStart"/>
      <w:r>
        <w:t>Maudsley</w:t>
      </w:r>
      <w:proofErr w:type="spellEnd"/>
      <w:r>
        <w:t xml:space="preserve">  NHS Foundation Trust, Box P092,  De </w:t>
      </w:r>
      <w:proofErr w:type="spellStart"/>
      <w:r>
        <w:t>Crespigny</w:t>
      </w:r>
      <w:proofErr w:type="spellEnd"/>
      <w:r>
        <w:t xml:space="preserve">  Park,  SE5 8AF London,  UK.   </w:t>
      </w:r>
      <w:r w:rsidRPr="008D20ED">
        <w:rPr>
          <w:vertAlign w:val="superscript"/>
        </w:rPr>
        <w:t>3</w:t>
      </w:r>
      <w:r>
        <w:t xml:space="preserve"> Department of </w:t>
      </w:r>
      <w:proofErr w:type="gramStart"/>
      <w:r>
        <w:t>Psychosis  Studies</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4</w:t>
      </w:r>
      <w:r>
        <w:t xml:space="preserve"> Department of </w:t>
      </w:r>
      <w:proofErr w:type="gramStart"/>
      <w:r>
        <w:t>Psychological  Medicine</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5</w:t>
      </w:r>
      <w:r>
        <w:t xml:space="preserve"> Departments of Psychiatry and Medical Genetics, University of Alberta, Alberta, Canada, 11361-87 Avenue, AB T6G 2E1, Edmonton, Canada.</w:t>
      </w:r>
    </w:p>
    <w:p w14:paraId="320A9E15" w14:textId="77777777" w:rsidR="00BA66A6" w:rsidRDefault="00BA66A6" w:rsidP="00BA66A6">
      <w:pPr>
        <w:spacing w:after="0" w:line="360" w:lineRule="auto"/>
      </w:pPr>
    </w:p>
    <w:p w14:paraId="5C5F5BA7" w14:textId="77777777" w:rsidR="00BA66A6" w:rsidRDefault="00BA66A6" w:rsidP="00BA66A6">
      <w:pPr>
        <w:spacing w:after="0" w:line="360" w:lineRule="auto"/>
      </w:pPr>
      <w:r w:rsidRPr="00741D2F">
        <w:t xml:space="preserve">* Correspondence: stephen.newhouse@kcl.ac.uk 1 MRC Social, Genetic and Developmental Psychiatry (SGDP) Centre, Institute of Psychiatry, Psychology and Neuroscience, Box P080, De </w:t>
      </w:r>
      <w:proofErr w:type="spellStart"/>
      <w:r w:rsidRPr="00741D2F">
        <w:t>Cres</w:t>
      </w:r>
      <w:r>
        <w:t>pigny</w:t>
      </w:r>
      <w:proofErr w:type="spellEnd"/>
      <w:r>
        <w:t xml:space="preserve"> Park, SE5 8AF London, UK</w:t>
      </w:r>
    </w:p>
    <w:p w14:paraId="514BEF35" w14:textId="77777777" w:rsidR="00BA66A6" w:rsidRDefault="00BA66A6" w:rsidP="00BA66A6">
      <w:pPr>
        <w:spacing w:after="0" w:line="360" w:lineRule="auto"/>
      </w:pPr>
    </w:p>
    <w:p w14:paraId="6924A06A" w14:textId="77777777" w:rsidR="00BA66A6" w:rsidRDefault="00BA66A6" w:rsidP="00BA66A6">
      <w:pPr>
        <w:spacing w:after="0" w:line="360" w:lineRule="auto"/>
      </w:pPr>
      <w:proofErr w:type="spellStart"/>
      <w:r w:rsidRPr="00EB2ABB">
        <w:t>Transcriptomics</w:t>
      </w:r>
      <w:proofErr w:type="spellEnd"/>
      <w:r w:rsidRPr="00EB2ABB">
        <w:t xml:space="preserve">; WGCNA; Psychosis; Schizophrenia; Blood; </w:t>
      </w:r>
      <w:proofErr w:type="spellStart"/>
      <w:r w:rsidRPr="00EB2ABB">
        <w:t>Neurogranin</w:t>
      </w:r>
      <w:proofErr w:type="spellEnd"/>
    </w:p>
    <w:p w14:paraId="3D2AEC62" w14:textId="4C3E59C1" w:rsidR="00BA66A6" w:rsidDel="00621E63" w:rsidRDefault="00BA66A6">
      <w:pPr>
        <w:pStyle w:val="Heading1"/>
        <w:spacing w:line="480" w:lineRule="auto"/>
        <w:jc w:val="both"/>
        <w:rPr>
          <w:del w:id="1" w:author="Stephen Newhouse" w:date="2017-01-23T13:04:00Z"/>
        </w:rPr>
      </w:pPr>
      <w:bookmarkStart w:id="2" w:name="_GoBack"/>
      <w:bookmarkEnd w:id="2"/>
    </w:p>
    <w:p w14:paraId="32BB3854" w14:textId="0F062DEA" w:rsidR="00BA66A6" w:rsidDel="00621E63" w:rsidRDefault="00BA66A6">
      <w:pPr>
        <w:pStyle w:val="Heading1"/>
        <w:spacing w:line="480" w:lineRule="auto"/>
        <w:jc w:val="both"/>
        <w:rPr>
          <w:del w:id="3" w:author="Stephen Newhouse" w:date="2017-01-23T13:04:00Z"/>
        </w:rPr>
      </w:pPr>
    </w:p>
    <w:p w14:paraId="536CC85B" w14:textId="7F2880C9" w:rsidR="00307775" w:rsidDel="00621E63" w:rsidRDefault="00EC34B8">
      <w:pPr>
        <w:pStyle w:val="Heading1"/>
        <w:spacing w:line="480" w:lineRule="auto"/>
        <w:jc w:val="both"/>
        <w:rPr>
          <w:del w:id="4" w:author="Stephen Newhouse" w:date="2017-01-23T13:04:00Z"/>
        </w:rPr>
      </w:pPr>
      <w:del w:id="5" w:author="Stephen Newhouse" w:date="2017-01-23T13:04:00Z">
        <w:r w:rsidDel="00621E63">
          <w:delText>Abstract:</w:delText>
        </w:r>
      </w:del>
    </w:p>
    <w:p w14:paraId="0F4F1CBC" w14:textId="4FE1A5D1" w:rsidR="00307775" w:rsidDel="00621E63" w:rsidRDefault="00307775">
      <w:pPr>
        <w:spacing w:line="480" w:lineRule="auto"/>
        <w:jc w:val="both"/>
        <w:rPr>
          <w:del w:id="6" w:author="Stephen Newhouse" w:date="2017-01-23T13:04:00Z"/>
          <w:b/>
        </w:rPr>
      </w:pPr>
    </w:p>
    <w:p w14:paraId="690E0B52" w14:textId="7145EBE0" w:rsidR="00307775" w:rsidDel="00621E63" w:rsidRDefault="00EC34B8">
      <w:pPr>
        <w:spacing w:line="480" w:lineRule="auto"/>
        <w:jc w:val="both"/>
        <w:rPr>
          <w:del w:id="7" w:author="Stephen Newhouse" w:date="2017-01-23T13:04:00Z"/>
        </w:rPr>
      </w:pPr>
      <w:del w:id="8" w:author="Stephen Newhouse" w:date="2017-01-23T13:04:00Z">
        <w:r w:rsidDel="00621E63">
          <w:rPr>
            <w:b/>
          </w:rPr>
          <w:delText>Keywords:</w:delText>
        </w:r>
      </w:del>
    </w:p>
    <w:p w14:paraId="5AD53D60" w14:textId="44CD93FB" w:rsidR="00307775" w:rsidDel="00621E63" w:rsidRDefault="00EC34B8">
      <w:pPr>
        <w:spacing w:line="480" w:lineRule="auto"/>
        <w:jc w:val="both"/>
        <w:rPr>
          <w:del w:id="9" w:author="Stephen Newhouse" w:date="2017-01-23T13:04:00Z"/>
        </w:rPr>
      </w:pPr>
      <w:del w:id="10" w:author="Stephen Newhouse" w:date="2017-01-23T13:04:00Z">
        <w:r w:rsidDel="00621E63">
          <w:rPr>
            <w:b/>
          </w:rPr>
          <w:delText>Abbreviations:</w:delText>
        </w:r>
      </w:del>
    </w:p>
    <w:p w14:paraId="41A07DFE" w14:textId="77777777" w:rsidR="00307775" w:rsidRDefault="00307775">
      <w:pPr>
        <w:pStyle w:val="Heading1"/>
        <w:spacing w:line="480" w:lineRule="auto"/>
        <w:jc w:val="both"/>
      </w:pPr>
    </w:p>
    <w:p w14:paraId="450E4540" w14:textId="77777777" w:rsidR="00307775" w:rsidRDefault="00EC34B8">
      <w:pPr>
        <w:pStyle w:val="Heading1"/>
        <w:spacing w:line="480" w:lineRule="auto"/>
        <w:jc w:val="both"/>
      </w:pPr>
      <w:r>
        <w:t xml:space="preserve">1.0 </w:t>
      </w:r>
      <w:commentRangeStart w:id="11"/>
      <w:r>
        <w:t>Introduction</w:t>
      </w:r>
      <w:commentRangeEnd w:id="11"/>
      <w:r w:rsidR="000A2ED6">
        <w:rPr>
          <w:rStyle w:val="CommentReference"/>
          <w:rFonts w:asciiTheme="minorHAnsi" w:eastAsiaTheme="minorEastAsia" w:hAnsiTheme="minorHAnsi" w:cstheme="minorBidi"/>
          <w:b w:val="0"/>
          <w:color w:val="auto"/>
        </w:rPr>
        <w:commentReference w:id="11"/>
      </w:r>
    </w:p>
    <w:p w14:paraId="4F838922" w14:textId="735BC104" w:rsidR="000A2ED6" w:rsidRDefault="000A2ED6" w:rsidP="000A2ED6">
      <w:pPr>
        <w:pStyle w:val="ListParagraph"/>
        <w:numPr>
          <w:ilvl w:val="0"/>
          <w:numId w:val="1"/>
        </w:numPr>
        <w:spacing w:after="0" w:line="480" w:lineRule="auto"/>
        <w:jc w:val="both"/>
        <w:rPr>
          <w:ins w:id="12" w:author="Stephen Newhouse" w:date="2017-01-23T11:40:00Z"/>
        </w:rPr>
        <w:pPrChange w:id="13" w:author="Stephen Newhouse" w:date="2017-01-23T11:40:00Z">
          <w:pPr>
            <w:spacing w:after="0" w:line="480" w:lineRule="auto"/>
            <w:ind w:firstLine="720"/>
            <w:jc w:val="both"/>
          </w:pPr>
        </w:pPrChange>
      </w:pPr>
      <w:ins w:id="14" w:author="Stephen Newhouse" w:date="2017-01-23T11:40:00Z">
        <w:r>
          <w:t>What is FEP?</w:t>
        </w:r>
      </w:ins>
      <w:ins w:id="15" w:author="Stephen Newhouse" w:date="2017-01-23T11:44:00Z">
        <w:r>
          <w:t xml:space="preserve"> </w:t>
        </w:r>
      </w:ins>
      <w:ins w:id="16" w:author="Stephen Newhouse" w:date="2017-01-23T11:43:00Z">
        <w:r>
          <w:t xml:space="preserve"> </w:t>
        </w:r>
      </w:ins>
      <w:proofErr w:type="gramStart"/>
      <w:ins w:id="17" w:author="Stephen Newhouse" w:date="2017-01-23T11:57:00Z">
        <w:r w:rsidR="00A45B0F">
          <w:t>(</w:t>
        </w:r>
      </w:ins>
      <w:ins w:id="18" w:author="Stephen Newhouse" w:date="2017-01-23T11:41:00Z">
        <w:r>
          <w:t xml:space="preserve"> See</w:t>
        </w:r>
        <w:proofErr w:type="gramEnd"/>
        <w:r>
          <w:t xml:space="preserve"> your </w:t>
        </w:r>
        <w:proofErr w:type="spellStart"/>
        <w:r>
          <w:t>phd</w:t>
        </w:r>
        <w:proofErr w:type="spellEnd"/>
        <w:r>
          <w:t xml:space="preserve"> </w:t>
        </w:r>
      </w:ins>
      <w:ins w:id="19" w:author="Stephen Newhouse" w:date="2017-01-23T11:42:00Z">
        <w:r>
          <w:t>upgrade</w:t>
        </w:r>
      </w:ins>
      <w:ins w:id="20" w:author="Stephen Newhouse" w:date="2017-01-23T11:41:00Z">
        <w:r>
          <w:t xml:space="preserve"> and </w:t>
        </w:r>
      </w:ins>
      <w:ins w:id="21" w:author="Stephen Newhouse" w:date="2017-01-23T11:42:00Z">
        <w:r>
          <w:t>proposal</w:t>
        </w:r>
      </w:ins>
      <w:ins w:id="22" w:author="Stephen Newhouse" w:date="2017-01-23T11:50:00Z">
        <w:r>
          <w:t xml:space="preserve"> </w:t>
        </w:r>
      </w:ins>
      <w:ins w:id="23" w:author="Stephen Newhouse" w:date="2017-01-23T12:12:00Z">
        <w:r w:rsidR="00770D9C">
          <w:t>and papers as a guide</w:t>
        </w:r>
      </w:ins>
      <w:ins w:id="24" w:author="Stephen Newhouse" w:date="2017-01-23T11:57:00Z">
        <w:r w:rsidR="00A45B0F">
          <w:t>)</w:t>
        </w:r>
      </w:ins>
    </w:p>
    <w:p w14:paraId="0430B1E0" w14:textId="77777777" w:rsidR="00A45B0F" w:rsidRDefault="00A45B0F" w:rsidP="000A2ED6">
      <w:pPr>
        <w:pStyle w:val="ListParagraph"/>
        <w:numPr>
          <w:ilvl w:val="0"/>
          <w:numId w:val="1"/>
        </w:numPr>
        <w:spacing w:after="0" w:line="480" w:lineRule="auto"/>
        <w:jc w:val="both"/>
        <w:rPr>
          <w:ins w:id="25" w:author="Stephen Newhouse" w:date="2017-01-23T11:59:00Z"/>
        </w:rPr>
        <w:pPrChange w:id="26" w:author="Stephen Newhouse" w:date="2017-01-23T11:40:00Z">
          <w:pPr>
            <w:spacing w:after="0" w:line="480" w:lineRule="auto"/>
            <w:ind w:firstLine="720"/>
            <w:jc w:val="both"/>
          </w:pPr>
        </w:pPrChange>
      </w:pPr>
      <w:proofErr w:type="gramStart"/>
      <w:ins w:id="27" w:author="Stephen Newhouse" w:date="2017-01-23T11:59:00Z">
        <w:r>
          <w:t>characterised</w:t>
        </w:r>
        <w:proofErr w:type="gramEnd"/>
        <w:r>
          <w:t xml:space="preserve"> by what phenotypes????,</w:t>
        </w:r>
      </w:ins>
    </w:p>
    <w:p w14:paraId="5B248DA7" w14:textId="77777777" w:rsidR="00A45B0F" w:rsidRDefault="00A45B0F" w:rsidP="000A2ED6">
      <w:pPr>
        <w:pStyle w:val="ListParagraph"/>
        <w:numPr>
          <w:ilvl w:val="0"/>
          <w:numId w:val="1"/>
        </w:numPr>
        <w:spacing w:after="0" w:line="480" w:lineRule="auto"/>
        <w:jc w:val="both"/>
        <w:rPr>
          <w:ins w:id="28" w:author="Stephen Newhouse" w:date="2017-01-23T12:03:00Z"/>
        </w:rPr>
        <w:pPrChange w:id="29" w:author="Stephen Newhouse" w:date="2017-01-23T11:40:00Z">
          <w:pPr>
            <w:spacing w:after="0" w:line="480" w:lineRule="auto"/>
            <w:ind w:firstLine="720"/>
            <w:jc w:val="both"/>
          </w:pPr>
        </w:pPrChange>
      </w:pPr>
      <w:ins w:id="30" w:author="Stephen Newhouse" w:date="2017-01-23T11:57:00Z">
        <w:r>
          <w:t xml:space="preserve">Burden on </w:t>
        </w:r>
        <w:proofErr w:type="spellStart"/>
        <w:r>
          <w:t>poplation</w:t>
        </w:r>
        <w:proofErr w:type="spellEnd"/>
        <w:r>
          <w:t>?</w:t>
        </w:r>
      </w:ins>
      <w:ins w:id="31" w:author="Stephen Newhouse" w:date="2017-01-23T12:04:00Z">
        <w:r>
          <w:t xml:space="preserve"> Why study FEP?</w:t>
        </w:r>
      </w:ins>
    </w:p>
    <w:p w14:paraId="245B311D" w14:textId="77777777" w:rsidR="00A45B0F" w:rsidRDefault="00A45B0F" w:rsidP="00A45B0F">
      <w:pPr>
        <w:pStyle w:val="ListParagraph"/>
        <w:numPr>
          <w:ilvl w:val="0"/>
          <w:numId w:val="1"/>
        </w:numPr>
        <w:spacing w:after="0" w:line="480" w:lineRule="auto"/>
        <w:jc w:val="both"/>
        <w:rPr>
          <w:ins w:id="32" w:author="Stephen Newhouse" w:date="2017-01-23T12:03:00Z"/>
        </w:rPr>
      </w:pPr>
      <w:ins w:id="33" w:author="Stephen Newhouse" w:date="2017-01-23T12:03:00Z">
        <w:r>
          <w:t xml:space="preserve">Complex disease, gene &amp; </w:t>
        </w:r>
        <w:proofErr w:type="spellStart"/>
        <w:r>
          <w:t>env</w:t>
        </w:r>
        <w:proofErr w:type="spellEnd"/>
        <w:r>
          <w:t xml:space="preserve"> …</w:t>
        </w:r>
      </w:ins>
    </w:p>
    <w:p w14:paraId="5977D929" w14:textId="77777777" w:rsidR="00A45B0F" w:rsidRDefault="00A45B0F" w:rsidP="000A2ED6">
      <w:pPr>
        <w:pStyle w:val="ListParagraph"/>
        <w:numPr>
          <w:ilvl w:val="0"/>
          <w:numId w:val="1"/>
        </w:numPr>
        <w:spacing w:after="0" w:line="480" w:lineRule="auto"/>
        <w:jc w:val="both"/>
        <w:rPr>
          <w:ins w:id="34" w:author="Stephen Newhouse" w:date="2017-01-23T11:40:00Z"/>
        </w:rPr>
        <w:pPrChange w:id="35" w:author="Stephen Newhouse" w:date="2017-01-23T11:40:00Z">
          <w:pPr>
            <w:spacing w:after="0" w:line="480" w:lineRule="auto"/>
            <w:ind w:firstLine="720"/>
            <w:jc w:val="both"/>
          </w:pPr>
        </w:pPrChange>
      </w:pPr>
    </w:p>
    <w:p w14:paraId="65D2D980" w14:textId="77777777" w:rsidR="00304509" w:rsidRDefault="00304509" w:rsidP="00304509">
      <w:pPr>
        <w:spacing w:after="0" w:line="480" w:lineRule="auto"/>
        <w:ind w:firstLine="720"/>
        <w:jc w:val="both"/>
      </w:pPr>
      <w:r>
        <w:t xml:space="preserve">In recent years Genome Wide Association Studies (GWAS) have resulted in a substantial advance of our understanding of the genetic components to Psychotic Disorders, such as Schizophrenia and Bipolar Disorders </w:t>
      </w:r>
      <w:r>
        <w:fldChar w:fldCharType="begin" w:fldLock="1"/>
      </w:r>
      <w:r>
        <w:instrText>ADDIN CSL_CITATION { "citationItems" : [ { "id" : "ITEM-1", "itemData" : { "DOI" : "10.1038/nature13595", "ISSN" : "0028-0836", "author" : [ { "dropping-particle" : "", "family" : "Ripke", "given" : "Stephan", "non-dropping-particle" : "", "parse-names" : false, "suffix" : "" }, { "dropping-particle" : "", "family" : "Neale", "given" : "Benjamin M.", "non-dropping-particle" : "", "parse-names" : false, "suffix" : "" }, { "dropping-particle" : "", "family" : "Corvin", "given" : "Aiden", "non-dropping-particle" : "", "parse-names" : false, "suffix" : "" }, { "dropping-particle" : "", "family" : "Walters", "given" : "James T. R.", "non-dropping-particle" : "", "parse-names" : false, "suffix" : "" }, { "dropping-particle" : "", "family" : "Farh", "given" : "Kai-How", "non-dropping-particle" : "", "parse-names" : false, "suffix" : "" }, { "dropping-particle" : "", "family" : "Holmans", "given" : "Peter a.", "non-dropping-particle" : "", "parse-names" : false, "suffix" : "" }, { "dropping-particle" : "", "family" : "Lee", "given" : "Phil", "non-dropping-particle" : "", "parse-names" : false, "suffix" : "" }, { "dropping-particle" : "", "family" : "Bulik-Sullivan", "given" : "Brendan", "non-dropping-particle" : "", "parse-names" : false, "suffix" : "" }, { "dropping-particle" : "", "family" : "Collier", "given" : "David a.", "non-dropping-particle" : "", "parse-names" : false, "suffix" : "" }, { "dropping-particle" : "", "family" : "Huang", "given" : "Hailiang", "non-dropping-particle" : "", "parse-names" : false, "suffix" : "" }, { "dropping-particle" : "", "family" : "Pers", "given" : "Tune H.", "non-dropping-particle" : "", "parse-names" : false, "suffix" : "" }, { "dropping-particle" : "", "family" : "Agartz", "given" : "Ingrid", "non-dropping-particle" : "", "parse-names" : false, "suffix" : "" }, { "dropping-particle" : "", "family" : "Agerbo", "given" : "Esben", "non-dropping-particle" : "", "parse-names" : false, "suffix" : "" }, { "dropping-particle" : "", "family" : "Albus", "given" : "Margot", "non-dropping-particle" : "", "parse-names" : false, "suffix" : "" }, { "dropping-particle" : "", "family" : "Alexander", "given" : "Madeline", "non-dropping-particle" : "", "parse-names" : false, "suffix" : "" }, { "dropping-particle" : "", "family" : "Amin", "given" : "Farooq", "non-dropping-particle" : "", "parse-names" : false, "suffix" : "" }, { "dropping-particle" : "", "family" : "Bacanu", "given" : "Silviu a.", "non-dropping-particle" : "", "parse-names" : false, "suffix" : "" }, { "dropping-particle" : "", "family" : "Begemann", "given" : "Martin", "non-dropping-particle" : "", "parse-names" : false, "suffix" : "" }, { "dropping-particle" : "", "family" : "Belliveau Jr", "given" : "Richard a.", "non-dropping-particle" : "", "parse-names" : false, "suffix" : "" }, { "dropping-particle" : "", "family" : "Bene", "given" : "Judit", "non-dropping-particle" : "", "parse-names" : false, "suffix" : "" }, { "dropping-particle" : "", "family" : "Bergen", "given" : "Sarah E.", "non-dropping-particle" : "", "parse-names" : false, "suffix" : "" }, { "dropping-particle" : "", "family" : "Bevilacqua", "given" : "Elizabeth", "non-dropping-particle" : "", "parse-names" : false, "suffix" : "" }, { "dropping-particle" : "", "family" : "Bigdeli", "given" : "Tim B.", "non-dropping-particle" : "", "parse-names" : false, "suffix" : "" }, { "dropping-particle" : "", "family" : "Black", "given" : "Donald W.", "non-dropping-particle" : "", "parse-names" : false, "suffix" : "" }, { "dropping-particle" : "", "family" : "Bruggeman", "given" : "Richard", "non-dropping-particle" : "", "parse-names" : false, "suffix" : "" }, { "dropping-particle" : "", "family" : "Buccola", "given" : "Nancy G.", "non-dropping-particle" : "", "parse-names" : false, "suffix" : "" }, { "dropping-particle" : "", "family" : "Buckner", "given" : "Randy L.", "non-dropping-particle" : "", "parse-names" : false, "suffix" : "" }, { "dropping-particle" : "", "family" : "Byerley", "given" : "William", "non-dropping-particle" : "", "parse-names" : false, "suffix" : "" }, { "dropping-particle" : "", "family" : "Cahn", "given" : "Wiepke", "non-dropping-particle" : "", "parse-names" : false, "suffix" : "" }, { "dropping-particle" : "", "family" : "Cai", "given" : "Guiqing", "non-dropping-particle" : "", "parse-names" : false, "suffix" : "" }, { "dropping-particle" : "", "family" : "Campion", "given" : "Dominique", "non-dropping-particle" : "", "parse-names" : false, "suffix" : "" }, { "dropping-particle" : "", "family" : "Cantor", "given" : "Rita M.", "non-dropping-particle" : "", "parse-names" : false, "suffix" : "" }, { "dropping-particle" : "", "family" : "Carr", "given" : "Vaughan J.", "non-dropping-particle" : "", "parse-names" : false, "suffix" : "" }, { "dropping-particle" : "", "family" : "Carrera", "given" : "Noa", "non-dropping-particle" : "", "parse-names" : false, "suffix" : "" }, { "dropping-particle" : "V.", "family" : "Catts", "given" : "Stanley", "non-dropping-particle" : "", "parse-names" : false, "suffix" : "" }, { "dropping-particle" : "", "family" : "Chambert", "given" : "Kimberly D.", "non-dropping-particle" : "", "parse-names" : false, "suffix" : "" }, { "dropping-particle" : "", "family" : "Chan", "given" : "Raymond C. K.", "non-dropping-particle" : "", "parse-names" : false, "suffix" : "" }, { "dropping-particle" : "", "family" : "Chen", "given" : "Ronald Y. L.", "non-dropping-particle" : "", "parse-names" : false, "suffix" : "" }, { "dropping-particle" : "", "family" : "Chen", "given" : "Eric Y. H.", "non-dropping-particle" : "", "parse-names" : false, "suffix" : "" }, { "dropping-particle" : "", "family" : "Cheng", "given" : "Wei", "non-dropping-particle" : "", "parse-names" : false, "suffix" : "" }, { "dropping-particle" : "", "family" : "Cheung", "given" : "Eric F. C.", "non-dropping-particle" : "", "parse-names" : false, "suffix" : "" }, { "dropping-particle" : "", "family" : "Ann Chong", "given" : "Siow", "non-dropping-particle" : "", "parse-names" : false, "suffix" : "" }, { "dropping-particle" : "", "family" : "Robert Cloninger", "given" : "C.", "non-dropping-particle" : "", "parse-names" : false, "suffix" : "" }, { "dropping-particle" : "", "family" : "Cohen", "given" : "David", "non-dropping-particle" : "", "parse-names" : false, "suffix" : "" }, { "dropping-particle" : "", "family" : "Cohen", "given" : "Nadine", "non-dropping-particle" : "", "parse-names" : false, "suffix" : "" }, { "dropping-particle" : "", "family" : "Cormican", "given" : "Paul", "non-dropping-particle" : "", "parse-names" : false, "suffix" : "" }, { "dropping-particle" : "", "family" : "Craddock", "given" : "Nick", "non-dropping-particle" : "", "parse-names" : false, "suffix" : "" }, { "dropping-particle" : "", "family" : "Crowley", "given" : "James J.", "non-dropping-particle" : "", "parse-names" : false, "suffix" : "" }, { "dropping-particle" : "", "family" : "Curtis", "given" : "David", "non-dropping-particle" : "", "parse-names" : false, "suffix" : "" }, { "dropping-particle" : "", "family" : "Davidson", "given" : "Michael", "non-dropping-particle" : "", "parse-names" : false, "suffix" : "" }, { "dropping-particle" : "", "family" : "Davis", "given" : "Kenneth L.", "non-dropping-particle" : "", "parse-names" : false, "suffix" : "" }, { "dropping-particle" : "", "family" : "Degenhardt", "given" : "Franziska", "non-dropping-particle" : "", "parse-names" : false, "suffix" : "" }, { "dropping-particle" : "", "family" : "Favero", "given" : "Jurgen", "non-dropping-particle" : "Del", "parse-names" : false, "suffix" : "" }, { "dropping-particle" : "", "family" : "Demontis", "given" : "Ditte", "non-dropping-particle" : "", "parse-names" : false, "suffix" : "" }, { "dropping-particle" : "", "family" : "Dikeos", "given" : "Dimitris", "non-dropping-particle" : "", "parse-names" : false, "suffix" : "" }, { "dropping-particle" : "", "family" : "Dinan", "given" : "Timothy", "non-dropping-particle" : "", "parse-names" : false, "suffix" : "" }, { "dropping-particle" : "", "family" : "Djurovic", "given" : "Srdjan", "non-dropping-particle" : "", "parse-names" : false, "suffix" : "" }, { "dropping-particle" : "", "family" : "Donohoe", "given" : "Gary", "non-dropping-particle" : "", "parse-names" : false, "suffix" : "" }, { "dropping-particle" : "", "family" : "Drapeau", "given" : "Elodie", "non-dropping-particle" : "", "parse-names" : false, "suffix" : "" }, { "dropping-particle" : "", "family" : "Duan", "given" : "Jubao", "non-dropping-particle" : "", "parse-names" : false, "suffix" : "" }, { "dropping-particle" : "", "family" : "Dudbridge", "given" : "Frank", "non-dropping-particle" : "", "parse-names" : false, "suffix" : "" }, { "dropping-particle" : "", "family" : "Durmishi", "given" : "Naser", "non-dropping-particle" : "", "parse-names" : false, "suffix" : "" }, { "dropping-particle" : "", "family" : "Eichhammer", "given" : "Peter", "non-dropping-particle" : "", "parse-names" : false, "suffix" : "" }, { "dropping-particle" : "", "family" : "Eriksson", "given" : "Johan", "non-dropping-particle" : "", "parse-names" : false, "suffix" : "" }, { "dropping-particle" : "", "family" : "Escott-Price", "given" : "Valentina", "non-dropping-particle" : "", "parse-names" : false, "suffix" : "" }, { "dropping-particle" : "", "family" : "Essioux", "given" : "Laurent", "non-dropping-particle" : "", "parse-names" : false, "suffix" : "" }, { "dropping-particle" : "", "family" : "Fanous", "given" : "Ayman H.", "non-dropping-particle" : "", "parse-names" : false, "suffix" : "" }, { "dropping-particle" : "", "family" : "Farrell", "given" : "Martilias S.", "non-dropping-particle" : "", "parse-names" : false, "suffix" : "" }, { "dropping-particle" : "", "family" : "Frank", "given" : "Josef", "non-dropping-particle" : "", "parse-names" : false, "suffix" : "" }, { "dropping-particle" : "", "family" : "Franke", "given" : "Lude", "non-dropping-particle" : "", "parse-names" : false, "suffix" : "" }, { "dropping-particle" : "", "family" : "Freedman", "given" : "Robert", "non-dropping-particle" : "", "parse-names" : false, "suffix" : "" }, { "dropping-particle" : "", "family" : "Freimer", "given" : "Nelson B.", "non-dropping-particle" : "", "parse-names" : false, "suffix" : "" }, { "dropping-particle" : "", "family" : "Friedl", "given" : "Marion", "non-dropping-particle" : "", "parse-names" : false, "suffix" : "" }, { "dropping-particle" : "", "family" : "Friedman", "given" : "Joseph I.", "non-dropping-particle" : "", "parse-names" : false, "suffix" : "" }, { "dropping-particle" : "", "family" : "Fromer", "given" : "Menachem", "non-dropping-particle" : "", "parse-names" : false, "suffix" : "" }, { "dropping-particle" : "", "family" : "Genovese", "given" : "Giulio", "non-dropping-particle" : "", "parse-names" : false, "suffix" : "" }, { "dropping-particle" : "", "family" : "Georgieva", "given" : "Lyudmila", "non-dropping-particle" : "", "parse-names" : false, "suffix" : "" }, { "dropping-particle" : "", "family" : "Giegling", "given" : "Ina", "non-dropping-particle" : "", "parse-names" : false, "suffix" : "" }, { "dropping-particle" : "", "family" : "Giusti-Rodr\u00edguez", "given" : "Paola", "non-dropping-particle" : "", "parse-names" : false, "suffix" : "" }, { "dropping-particle" : "", "family" : "Godard", "given" : "Stephanie", "non-dropping-particle" : "", "parse-names" : false, "suffix" : "" }, { "dropping-particle" : "", "family" : "Goldstein", "given" : "Jacqueline I.", "non-dropping-particle" : "", "parse-names" : false, "suffix" : "" }, { "dropping-particle" : "", "family" : "Golimbet", "given" : "Vera", "non-dropping-particle" : "", "parse-names" : false, "suffix" : "" }, { "dropping-particle" : "", "family" : "Gopal", "given" : "Srihari", "non-dropping-particle" : "", "parse-names" : false, "suffix" : "" }, { "dropping-particle" : "", "family" : "Gratten", "given" : "Jacob", "non-dropping-particle" : "", "parse-names" : false, "suffix" : "" }, { "dropping-particle" : "", "family" : "Haan", "given" : "Lieuwe", "non-dropping-particle" : "de", "parse-names" : false, "suffix" : "" }, { "dropping-particle" : "", "family" : "Hammer", "given" : "Christian", "non-dropping-particle" : "", "parse-names" : false, "suffix" : "" }, { "dropping-particle" : "", "family" : "Hamshere", "given" : "Marian L.", "non-dropping-particle" : "", "parse-names" : false, "suffix" : "" }, { "dropping-particle" : "", "family" : "Hansen", "given" : "Mark", "non-dropping-particle" : "", "parse-names" : false, "suffix" : "" }, { "dropping-particle" : "", "family" : "Hansen", "given" : "Thomas", "non-dropping-particle" : "", "parse-names" : false, "suffix" : "" }, { "dropping-particle" : "", "family" : "Haroutunian", "given" : "Vahram", "non-dropping-particle" : "", "parse-names" : false, "suffix" : "" }, { "dropping-particle" : "", "family" : "Hartmann", "given" : "Annette M.", "non-dropping-particle" : "", "parse-names" : false, "suffix" : "" }, { "dropping-particle" : "", "family" : "Henskens", "given" : "Frans a.", "non-dropping-particle" : "", "parse-names" : false, "suffix" : "" }, { "dropping-particle" : "", "family" : "Herms", "given" : "Stefan", "non-dropping-particle" : "", "parse-names" : false, "suffix" : "" }, { "dropping-particle" : "", "family" : "Hirschhorn", "given" : "Joel N.", "non-dropping-particle" : "", "parse-names" : false, "suffix" : "" }, { "dropping-particle" : "", "family" : "Hoffmann", "given" : "Per", "non-dropping-particle" : "", "parse-names" : false, "suffix" : "" }, { "dropping-particle" : "", "family" : "Hofman", "given" : "Andrea", "non-dropping-particle" : "", "parse-names" : false, "suffix" : "" }, { "dropping-particle" : "V.", "family" : "Hollegaard", "given" : "Mads", "non-dropping-particle" : "", "parse-names" : false, "suffix" : "" }, { "dropping-particle" : "", "family" : "Hougaard", "given" : "David M.", "non-dropping-particle" : "", "parse-names" : false, "suffix" : "" }, { "dropping-particle" : "", "family" : "Ikeda", "given" : "Masashi", "non-dropping-particle" : "", "parse-names" : false, "suffix" : "" }, { "dropping-particle" : "", "family" : "Joa", "given" : "Inge", "non-dropping-particle" : "", "parse-names" : false, "suffix" : "" }, { "dropping-particle" : "", "family" : "Juli\u00e0", "given" : "Antonio", "non-dropping-particle" : "", "parse-names" : false, "suffix" : "" }, { "dropping-particle" : "", "family" : "Kahn", "given" : "Ren\u00e9 S.", "non-dropping-particle" : "", "parse-names" : false, "suffix" : "" }, { "dropping-particle" : "", "family" : "Kalaydjieva", "given" : "Luba", "non-dropping-particle" : "", "parse-names" : false, "suffix" : "" }, { "dropping-particle" : "", "family" : "Karachanak-Yankova", "given" : "Sena", "non-dropping-particle" : "", "parse-names" : false, "suffix" : "" }, { "dropping-particle" : "", "family" : "Karjalainen", "given" : "Juha", "non-dropping-particle" : "", "parse-names" : false, "suffix" : "" }, { "dropping-particle" : "", "family" : "Kavanagh", "given" : "David", "non-dropping-particle" : "", "parse-names" : false, "suffix" : "" }, { "dropping-particle" : "", "family" : "Keller", "given" : "Matthew C.", "non-dropping-particle" : "", "parse-names" : false, "suffix" : "" }, { "dropping-particle" : "", "family" : "Kennedy", "given" : "James L.", "non-dropping-particle" : "", "parse-names" : false, "suffix" : "" }, { "dropping-particle" : "", "family" : "Khrunin", "given" : "Andrey", "non-dropping-particle" : "", "parse-names" : false, "suffix" : "" }, { "dropping-particle" : "", "family" : "Kim", "given" : "Yunjung", "non-dropping-particle" : "", "parse-names" : false, "suffix" : "" }, { "dropping-particle" : "", "family" : "Klovins", "given" : "Janis", "non-dropping-particle" : "", "parse-names" : false, "suffix" : "" }, { "dropping-particle" : "", "family" : "Knowles", "given" : "James a.", "non-dropping-particle" : "", "parse-names" : false, "suffix" : "" }, { "dropping-particle" : "", "family" : "Konte", "given" : "Bettina", "non-dropping-particle" : "", "parse-names" : false, "suffix" : "" }, { "dropping-particle" : "", "family" : "Kucinskas", "given" : "Vaidutis", "non-dropping-particle" : "", "parse-names" : false, "suffix" : "" }, { "dropping-particle" : "", "family" : "Ausrele Kucinskiene", "given" : "Zita", "non-dropping-particle" : "", "parse-names" : false, "suffix" : "" }, { "dropping-particle" : "", "family" : "Kuzelova-Ptackova", "given" : "Hana", "non-dropping-particle" : "", "parse-names" : false, "suffix" : "" }, { "dropping-particle" : "", "family" : "K\u00e4hler", "given" : "Anna K.", "non-dropping-particle" : "", "parse-names" : false, "suffix" : "" }, { "dropping-particle" : "", "family" : "Laurent", "given" : "Claudine", "non-dropping-particle" : "", "parse-names" : false, "suffix" : "" }, { "dropping-particle" : "", "family" : "Lee Chee Keong", "given" : "Jimmy", "non-dropping-particle" : "", "parse-names" : false, "suffix" : "" }, { "dropping-particle" : "", "family" : "Hong Lee", "given" : "S.", "non-dropping-particle" : "", "parse-names" : false, "suffix" : "" }, { "dropping-particle" : "", "family" : "Legge", "given" : "Sophie E.", "non-dropping-particle" : "", "parse-names" : false, "suffix" : "" }, { "dropping-particle" : "", "family" : "Lerer", "given" : "Bernard", "non-dropping-particle" : "", "parse-names" : false, "suffix" : "" }, { "dropping-particle" : "", "family" : "Li", "given" : "Miaoxin", "non-dropping-particle" : "", "parse-names" : false, "suffix" : "" }, { "dropping-particle" : "", "family" : "Li", "given" : "Tao", "non-dropping-particle" : "", "parse-names" : false, "suffix" : "" }, { "dropping-particle" : "", "family" : "Liang", "given" : "Kung-Yee", "non-dropping-particle" : "", "parse-names" : false, "suffix" : "" }, { "dropping-particle" : "", "family" : "Lieberman", "given" : "Jeffrey", "non-dropping-particle" : "", "parse-names" : false, "suffix" : "" }, { "dropping-particle" : "", "family" : "Limborska", "given" : "Svetlana", "non-dropping-particle" : "", "parse-names" : false, "suffix" : "" }, { "dropping-particle" : "", "family" : "Loughland", "given" : "Carmel M.", "non-dropping-particle" : "", "parse-names" : false, "suffix" : "" }, { "dropping-particle" : "", "family" : "Lubinski", "given" : "Jan", "non-dropping-particle" : "", "parse-names" : false, "suffix" : "" }, { "dropping-particle" : "", "family" : "L\u00f6nnqvist", "given" : "Jouko", "non-dropping-particle" : "", "parse-names" : false, "suffix" : "" }, { "dropping-particle" : "", "family" : "Macek Jr", "given" : "Milan", "non-dropping-particle" : "", "parse-names" : false, "suffix" : "" }, { "dropping-particle" : "", "family" : "Magnusson", "given" : "Patrik K. E.", "non-dropping-particle" : "", "parse-names" : false, "suffix" : "" }, { "dropping-particle" : "", "family" : "Maher", "given" : "Brion S.", "non-dropping-particle" : "", "parse-names" : false, "suffix" : "" }, { "dropping-particle" : "", "family" : "Maier", "given" : "Wolfgang", "non-dropping-particle" : "", "parse-names" : false, "suffix" : "" }, { "dropping-particle" : "", "family" : "Mallet", "given" : "Jacques", "non-dropping-particle" : "", "parse-names" : false, "suffix" : "" }, { "dropping-particle" : "", "family" : "Marsal", "given" : "Sara", "non-dropping-particle" : "", "parse-names" : false, "suffix" : "" }, { "dropping-particle" : "", "family" : "Mattheisen", "given" : "Manuel", "non-dropping-particle" : "", "parse-names" : false, "suffix" : "" }, { "dropping-particle" : "", "family" : "Mattingsdal", "given" : "Morten", "non-dropping-particle" : "", "parse-names" : false, "suffix" : "" }, { "dropping-particle" : "", "family" : "McCarley", "given" : "Robert W.", "non-dropping-particle" : "", "parse-names" : false, "suffix" : "" }, { "dropping-particle" : "", "family" : "McDonald", "given" : "Colm", "non-dropping-particle" : "", "parse-names" : false, "suffix" : "" }, { "dropping-particle" : "", "family" : "McIntosh", "given" : "Andrew M.", "non-dropping-particle" : "", "parse-names" : false, "suffix" : "" }, { "dropping-particle" : "", "family" : "Meier", "given" : "Sandra", "non-dropping-particle" : "", "parse-names" : false, "suffix" : "" }, { "dropping-particle" : "", "family" : "Meijer", "given" : "Carin J.", "non-dropping-particle" : "", "parse-names" : false, "suffix" : "" }, { "dropping-particle" : "", "family" : "Melegh", "given" : "Bela", "non-dropping-particle" : "", "parse-names" : false, "suffix" : "" }, { "dropping-particle" : "", "family" : "Melle", "given" : "Ingrid", "non-dropping-particle" : "", "parse-names" : false, "suffix" : "" }, { "dropping-particle" : "", "family" : "Mesholam-Gately", "given" : "Raquelle I.", "non-dropping-particle" : "", "parse-names" : false, "suffix" : "" }, { "dropping-particle" : "", "family" : "Metspalu", "given" : "Andres", "non-dropping-particle" : "", "parse-names" : false, "suffix" : "" }, { "dropping-particle" : "", "family" : "Michie", "given" : "Patricia T.", "non-dropping-particle" : "", "parse-names" : false, "suffix" : "" }, { "dropping-particle" : "", "family" : "Milani", "given" : "Lili", "non-dropping-particle" : "", "parse-names" : false, "suffix" : "" }, { "dropping-particle" : "", "family" : "Milanova", "given" : "Vihra", "non-dropping-particle" : "", "parse-names" : false, "suffix" : "" }, { "dropping-particle" : "", "family" : "Mokrab", "given" : "Younes", "non-dropping-particle" : "", "parse-names" : false, "suffix" : "" }, { "dropping-particle" : "", "family" : "Morris", "given" : "Derek W.", "non-dropping-particle" : "", "parse-names" : false, "suffix" : "" }, { "dropping-particle" : "", "family" : "Mors", "given" : "Ole", "non-dropping-particle" : "", "parse-names" : false, "suffix" : "" }, { "dropping-particle" : "", "family" : "Murphy", "given" : "Kieran C.", "non-dropping-particle" : "", "parse-names" : false, "suffix" : "" }, { "dropping-particle" : "", "family" : "Murray", "given" : "Robin M.", "non-dropping-particle" : "", "parse-names" : false, "suffix" : "" }, { "dropping-particle" : "", "family" : "Myin-Germeys", "given" : "Inez", "non-dropping-particle" : "", "parse-names" : false, "suffix" : "" }, { "dropping-particle" : "", "family" : "M\u00fcller-Myhsok", "given" : "Bertram", "non-dropping-particle" : "", "parse-names" : false, "suffix" : "" }, { "dropping-particle" : "", "family" : "Nelis", "given" : "Mari", "non-dropping-particle" : "", "parse-names" : false, "suffix" : "" }, { "dropping-particle" : "", "family" : "Nenadic", "given" : "Igor", "non-dropping-particle" : "", "parse-names" : false, "suffix" : "" }, { "dropping-particle" : "", "family" : "Nertney", "given" : "Deborah a.", "non-dropping-particle" : "", "parse-names" : false, "suffix" : "" }, { "dropping-particle" : "", "family" : "Nestadt", "given" : "Gerald", "non-dropping-particle" : "", "parse-names" : false, "suffix" : "" }, { "dropping-particle" : "", "family" : "Nicodemus", "given" : "Kristin K.", "non-dropping-particle" : "", "parse-names" : false, "suffix" : "" }, { "dropping-particle" : "", "family" : "Nikitina-Zake", "given" : "Liene", "non-dropping-particle" : "", "parse-names" : false, "suffix" : "" }, { "dropping-particle" : "", "family" : "Nisenbaum", "given" : "Laura", "non-dropping-particle" : "", "parse-names" : false, "suffix" : "" }, { "dropping-particle" : "", "family" : "Nordin", "given" : "Annelie", "non-dropping-particle" : "", "parse-names" : false, "suffix" : "" }, { "dropping-particle" : "", "family" : "O\u2019Callaghan", "given" : "Eadbhard", "non-dropping-particle" : "", "parse-names" : false, "suffix" : "" }, { "dropping-particle" : "", "family" : "O\u2019Dushlaine", "given" : "Colm", "non-dropping-particle" : "", "parse-names" : false, "suffix" : "" }, { "dropping-particle" : "", "family" : "O\u2019Neill", "given" : "F. Anthony", "non-dropping-particle" : "", "parse-names" : false, "suffix" : "" }, { "dropping-particle" : "", "family" : "Oh", "given" : "Sang-Yun", "non-dropping-particle" : "", "parse-names" : false, "suffix" : "" }, { "dropping-particle" : "", "family" : "Olincy", "given" : "Ann", "non-dropping-particle" : "", "parse-names" : false, "suffix" : "" }, { "dropping-particle" : "", "family" : "Olsen", "given" : "Line", "non-dropping-particle" : "", "parse-names" : false, "suffix" : "" }, { "dropping-particle" : "", "family" : "Os", "given" : "Jim", "non-dropping-particle" : "Van", "parse-names" : false, "suffix" : "" }, { "dropping-particle" : "", "family" : "Endophenotypes International Consortium", "given" : "Psychosis", "non-dropping-particle" : "", "parse-names" : false, "suffix" : "" }, { "dropping-particle" : "", "family" : "Pantelis", "given" : "Christos", "non-dropping-particle" : "", "parse-names" : false, "suffix" : "" }, { "dropping-particle" : "", "family" : "Papadimitriou", "given" : "George N.", "non-dropping-particle" : "", "parse-names" : false, "suffix" : "" }, { "dropping-particle" : "", "family" : "Papiol", "given" : "Sergi", "non-dropping-particle" : "", "parse-names" : false, "suffix" : "" }, { "dropping-particle" : "", "family" : "Parkhomenko", "given" : "Elena", "non-dropping-particle" : "", "parse-names" : false, "suffix" : "" }, { "dropping-particle" : "", "family" : "Pato", "given" : "Michele T.", "non-dropping-particle" : "", "parse-names" : false, "suffix" : "" }, { "dropping-particle" : "", "family" : "Paunio", "given" : "Tiina", "non-dropping-particle" : "", "parse-names" : false, "suffix" : "" }, { "dropping-particle" : "", "family" : "Pejovic-Milovancevic", "given" : "Milica", "non-dropping-particle" : "", "parse-names" : false, "suffix" : "" }, { "dropping-particle" : "", "family" : "Perkins", "given" : "Diana O.", "non-dropping-particle" : "", "parse-names" : false, "suffix" : "" }, { "dropping-particle" : "", "family" : "Pietil\u00e4inen", "given" : "Olli", "non-dropping-particle" : "", "parse-names" : false, "suffix" : "" }, { "dropping-particle" : "", "family" : "Pimm", "given" : "Jonathan", "non-dropping-particle" : "", "parse-names" : false, "suffix" : "" }, { "dropping-particle" : "", "family" : "Pocklington", "given" : "Andrew J.", "non-dropping-particle" : "", "parse-names" : false, "suffix" : "" }, { "dropping-particle" : "", "family" : "Powell", "given" : "John", "non-dropping-particle" : "", "parse-names" : false, "suffix" : "" }, { "dropping-particle" : "", "family" : "Price", "given" : "Alkes", "non-dropping-particle" : "", "parse-names" : false, "suffix" : "" }, { "dropping-particle" : "", "family" : "Pulver", "given" : "Ann E.", "non-dropping-particle" : "", "parse-names" : false, "suffix" : "" }, { "dropping-particle" : "", "family" : "Purcell", "given" : "Shaun M.", "non-dropping-particle" : "", "parse-names" : false, "suffix" : "" }, { "dropping-particle" : "", "family" : "Quested", "given" : "Digby", "non-dropping-particle" : "", "parse-names" : false, "suffix" : "" }, { "dropping-particle" : "", "family" : "Rasmussen", "given" : "Henrik B.", "non-dropping-particle" : "", "parse-names" : false, "suffix" : "" }, { "dropping-particle" : "", "family" : "Reichenberg", "given" : "Abraham", "non-dropping-particle" : "", "parse-names" : false, "suffix" : "" }, { "dropping-particle" : "", "family" : "Reimers", "given" : "Mark a.", "non-dropping-particle" : "", "parse-names" : false, "suffix" : "" }, { "dropping-particle" : "", "family" : "Richards", "given" : "Alexander L.", "non-dropping-particle" : "", "parse-names" : false, "suffix" : "" }, { "dropping-particle" : "", "family" : "Roffman", "given" : "Joshua L.", "non-dropping-particle" : "", "parse-names" : false, "suffix" : "" }, { "dropping-particle" : "", "family" : "Roussos", "given" : "Panos", "non-dropping-particle" : "", "parse-names" : false, "suffix" : "" }, { "dropping-particle" : "", "family" : "Ruderfer", "given" : "Douglas M.",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"Schall", "given" : "Ulrich", "non-dropping-particle" : "", "parse-names" : false, "suffix" : "" }, { "dropping-particle" : "", "family" : "Schubert", "given" : "Christian R.", "non-dropping-particle" : "", "parse-names" : false, "suffix" : "" }, { "dropping-particle" : "", "family" : "Schulze", "given" : "Thomas G.", "non-dropping-particle" : "", "parse-names" : false, "suffix" : "" }, { "dropping-particle" : "", "family" : "Schwab", "given" : "Sibylle G.", "non-dropping-particle" : "", "parse-names" : false, "suffix" : "" }, { "dropping-particle" : "", "family" : "Scolnick", "given" : "Edward M.", "non-dropping-particle" : "", "parse-names" : false, "suffix" : "" }, { "dropping-particle" : "", "family" : "Scott", "given" : "Rodney J.", "non-dropping-particle" : "", "parse-names" : false, "suffix" : "" }, { "dropping-particle" : "", "family" : "Seidman", "given" : "Larry J.", "non-dropping-particle" : "", "parse-names" : false, "suffix" : "" }, { "dropping-particle" : "", "family" : "Shi", "given" : "Jianxin", "non-dropping-particle" : "", "parse-names" : false, "suffix" : "" }, { "dropping-particle" : "", "family" : "Sigurdsson", "given" : "Engilbert", "non-dropping-particle" : "", "parse-names" : false, "suffix" : "" }, { "dropping-particle" : "", "family" : "Silagadze", "given" : "Teimuraz", "non-dropping-particle" : "", "parse-names" : false, "suffix" : "" }, { "dropping-particle" : "", "family" : "Silverman", "given" : "Jeremy M.", "non-dropping-particle" : "", "parse-names" : false, "suffix" : "" }, { "dropping-particle" : "", "family" : "Sim", "given" : "Kang", "non-dropping-particle" : "", "parse-names" : false, "suffix" : "" }, { "dropping-particle" : "", "family" : "Slominsky", "given" : "Petr", "non-dropping-particle" : "", "parse-names" : false, "suffix" : "" }, { "dropping-particle" : "", "family" : "Smoller", "given" : "Jordan W.", "non-dropping-particle" : "", "parse-names" : false, "suffix" : "" }, { "dropping-particle" : "", "family" : "So", "given" : "Hon-Cheong", "non-dropping-particle" : "", "parse-names" : false, "suffix" : "" }, { "dropping-particle" : "", "family" : "Spencer", "given" : "ChrisC. a.", "non-dropping-particle" : "", "parse-names" : false, "suffix" : "" }, { "dropping-particle" : "", "family" : "Stahl", "given" : "Eli a.",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"Stogmann", "given" : "Elisabeth", "non-dropping-particle" : "", "parse-names" : false, "suffix" : "" }, { "dropping-particle" : "", "family" : "Straub", "given" : "Richard E.", "non-dropping-particle" : "", "parse-names" : false, "suffix" : "" }, { "dropping-particle" : "", "family" : "Strengman", "given" : "Eric", "non-dropping-particle" : "", "parse-names" : false, "suffix" : "" }, { "dropping-particle" : "", "family" : "Strohmaier", "given" : "Jana", "non-dropping-particle" : "", "parse-names" : false, "suffix" : "" }, { "dropping-particle" : "", "family" : "Scott Stroup", "given" : "T.", "non-dropping-particle" : "", "parse-names" : false, "suffix" : "" }, { "dropping-particle" : "", "family" : "Subramaniam", "given" : "Mythily", "non-dropping-particle" : "", "parse-names" : false, "suffix" : "" }, { "dropping-particle" : "", "family" : "Suvisaari", "given" : "Jaana", "non-dropping-particle" : "", "parse-names" : false, "suffix" : "" }, { "dropping-particle" : "", "family" : "Svrakic", "given" : "Dragan M.", "non-dropping-particle" : "", "parse-names" : false, "suffix" : "" }, { "dropping-particle" : "", "family" : "Szatkiewicz", "given" : "Jin P.", "non-dropping-particle" : "", "parse-names" : false, "suffix" : "" }, { "dropping-particle" : "", "family" : "S\u00f6derman", "given" : "Erik", "non-dropping-particle" : "", "parse-names" : false, "suffix" : "" }, { "dropping-particle" : "", "family" : "Thirumalai", "given" : "Srinivas", "non-dropping-particle" : "", "parse-names" : false, "suffix" : "" }, { "dropping-particle" : "", "family" : "Toncheva", "given" : "Draga", "non-dropping-particle" : "", "parse-names" : false, "suffix" : "" }, { "dropping-particle" : "", "family" : "Tosato", "given" : "Sarah", "non-dropping-particle" : "", "parse-names" : false, "suffix" : "" }, { "dropping-particle" : "", "family" : "Veijola", "given" : "Juha", "non-dropping-particle" : "", "parse-names" : false, "suffix" : "" }, { "dropping-particle" : "", "family" : "Waddington", "given" : "John", "non-dropping-particle" : "", "parse-names" : false, "suffix" : "" }, { "dropping-particle" : "", "family" : "Walsh", "given" : "Dermot", "non-dropping-particle" : "", "parse-names" : false, "suffix" : "" }, { "dropping-particle" : "", "family" : "Wang", "given" : "Dai", "non-dropping-particle" : "", "parse-names" : false, "suffix" : "" }, { "dropping-particle" : "", "family" : "Wang", "given" : "Qiang", "non-dropping-particle" : "", "parse-names" : false, "suffix" : "" }, { "dropping-particle" : "", "family" : "Webb", "given" : "Bradley T.", "non-dropping-particle" : "", "parse-names" : false, "suffix" : "" }, { "dropping-particle" : "", "family" : "Weiser", "given" : "Mark", "non-dropping-particle" : "", "parse-names" : false, "suffix" : "" }, { "dropping-particle" : "", "family" : "Wildenauer", "given" : "Dieter B.", "non-dropping-particle" : "", "parse-names" : false, "suffix" : "" }, { "dropping-particle" : "", "family" : "Williams", "given" : "Nigel M.", "non-dropping-particle" : "", "parse-names" : false, "suffix" : "" }, { "dropping-particle" : "", "family" : "Williams", "given" : "Stephanie", "non-dropping-particle" : "", "parse-names" : false, "suffix" : "" }, { "dropping-particle" : "", "family" : "Witt", "given" : "Stephanie H.", "non-dropping-particle" : "", "parse-names" : false, "suffix" : "" }, { "dropping-particle" : "", "family" : "Wolen", "given" : "Aaron R.", "non-dropping-particle" : "", "parse-names" : false, "suffix" : "" }, { "dropping-particle" : "", "family" : "Wong", "given" : "Emily H. M.", "non-dropping-particle" : "", "parse-names" : false, "suffix" : "" }, { "dropping-particle" : "", "family" : "Wormley", "given" : "Brandon K.", "non-dropping-particle" : "", "parse-names" : false, "suffix" : "" }, { "dropping-particle" : "", "family" : "Simon Xi", "given" : "Hualin", "non-dropping-particle" : "", "parse-names" : false, "suffix" : "" }, { "dropping-particle" : "", "family" : "Zai", "given" : "Clement C.", "non-dropping-particle" : "", "parse-names" : false, "suffix" : "" }, { "dropping-particle" : "", "family" : "Zheng", "given" : "Xuebin", "non-dropping-particle" : "", "parse-names" : false, "suffix" : "" }, { "dropping-particle" : "", "family" : "Zimprich", "given" : "Fritz", "non-dropping-particle" : "", "parse-names" : false, "suffix" : "" }, { "dropping-particle" : "", "family" : "Wray", "given" : "Naomi R.", "non-dropping-particle" : "", "parse-names" : false, "suffix" : "" }, { "dropping-particle" : "", "family" : "Stefansson", "given" : "Kari", "non-dropping-particle" : "", "parse-names" : false, "suffix" : "" }, { "dropping-particle" : "", "family" : "Visscher", "given" : "Peter M.", "non-dropping-particle" : "", "parse-names" : false, "suffix" : "" }, { "dropping-particle" : "", "family" : "Trust Case-Control Consortium", "given" : "Wellcome", "non-dropping-particle" : "", "parse-names" : false, "suffix" : "" }, { "dropping-particle" : "", "family" : "Adolfsson", "given" : "Rolf", "non-dropping-particle" : "", "parse-names" : false, "suffix" : "" }, { "dropping-particle" : "", "family" : "Andreassen", "given" : "Ole a.", "non-dropping-particle" : "", "parse-names" : false, "suffix" : "" }, { "dropping-particle" : "", "family" : "Blackwood", "given" : "Douglas H. R.", "non-dropping-particle" : "", "parse-names" : false, "suffix" : "" }, { "dropping-particle" : "", "family" : "Bramon", "given" : "Elvira", "non-dropping-particle" : "", "parse-names" : false, "suffix" : "" }, { "dropping-particle" : "", "family" : "Buxbaum", "given" : "Joseph D.", "non-dropping-particle" : "", "parse-names" : false, "suffix" : "" }, { "dropping-particle" : "", "family" : "B\u00f8rglum", "given" : "Anders D.", "non-dropping-particle" : "", "parse-names" : false, "suffix" : "" }, { "dropping-particle" : "", "family" : "Cichon", "given" : "Sven", "non-dropping-particle" : "", "parse-names" : false, "suffix" : "" }, { "dropping-particle" : "", "family" : "Darvasi", "given" : "Ariel", "non-dropping-particle" : "", "parse-names" : false, "suffix" : "" }, { "dropping-particle" : "", "family" : "Domenici", "given" : "Enrico", "non-dropping-particle" : "", "parse-names" : false, "suffix" : "" }, { "dropping-particle" : "", "family" : "Ehrenreich", "given" : "Hannelore", "non-dropping-particle" : "", "parse-names" : false, "suffix" : "" }, { "dropping-particle" : "", "family" : "Esko", "given" : "T\u00f5nu", "non-dropping-particle" : "", "parse-names" : false, "suffix" : "" }, { "dropping-particle" : "V.", "family" : "Gejman", "given" : "Pablo", "non-dropping-particle" : "", "parse-names" : false, "suffix" : "" }, { "dropping-particle" : "", "family" : "Gill", "given" : "Michael", "non-dropping-particle" : "", "parse-names" : false, "suffix" : "" }, { "dropping-particle" : "", "family" : "Gurling", "given" : "Hugh", "non-dropping-particle" : "", "parse-names" : false, "suffix" : "" }, { "dropping-particle" : "", "family" : "Hultman", "given" : "Christina M.", "non-dropping-particle" : "", "parse-names" : false, "suffix" : "" }, { "dropping-particle" : "", "family" : "Iwata", "given" : "Nakao", "non-dropping-particle" : "", "parse-names" : false, "suffix" : "" }, { "dropping-particle" : "V.", "family" : "Jablensky", "given" : "Assen", "non-dropping-particle" : "", "parse-names" : false, "suffix" : "" }, { "dropping-particle" : "", "family" : "J\u00f6nsson", "given" : "Erik G.", "non-dropping-particle" : "", "parse-names" : false, "suffix" : "" }, { "dropping-particle" : "", "family" : "Kendler", "given" : "Kenneth S.", "non-dropping-particle" : "", "parse-names" : false, "suffix" : "" }, { "dropping-particle" : "", "family" : "Kirov", "given" : "George", "non-dropping-particle" : "", "parse-names" : false, "suffix" : "" }, { "dropping-particle" : "", "family" : "Knight", "given" : "Jo", "non-dropping-particle" : "", "parse-names" : false, "suffix" : "" }, { "dropping-particle" : "", "family" : "Lencz", "given" : "Todd", "non-dropping-particle" : "", "parse-names" : false, "suffix" : "" }, { "dropping-particle" : "", "family" : "Levinson", "given" : "Douglas F.", "non-dropping-particle" : "", "parse-names" : false, "suffix" : "" }, { "dropping-particle" : "", "family" : "Li", "given" : "Qingqin S.", "non-dropping-particle" : "", "parse-names" : false, "suffix" : "" }, { "dropping-particle" : "", "family" : "Liu", "given" : "Jianjun", "non-dropping-particle" : "", "parse-names" : false, "suffix" : "" }, { "dropping-particle" : "", "family" : "Malhotra", "given" : "Anil K.", "non-dropping-particle" : "", "parse-names" : false, "suffix" : "" }, { "dropping-particle" : "", "family" : "McCarroll", "given" : "Steven a.", "non-dropping-particle" : "", "parse-names" : false, "suffix" : "" }, { "dropping-particle" : "", "family" : "McQuillin", "given" : "Andrew", "non-dropping-particle" : "", "parse-names" : false, "suffix" : "" }, { "dropping-particle" : "", "family" : "Moran", "given" : "Jennifer L.", "non-dropping-particle" : "", "parse-names" : false, "suffix" : "" }, { "dropping-particle" : "", "family" : "Mortensen", "given" : "Preben B.", "non-dropping-particle" : "", "parse-names" : false, "suffix" : "" }, { "dropping-particle" : "", "family" : "Mowry", "given" : "Bryan J.", "non-dropping-particle" : "", "parse-names" : false, "suffix" : "" }, { "dropping-particle" : "", "family" : "N\u00f6then", "given" : "Markus M.", "non-dropping-particle" : "", "parse-names" : false, "suffix" : "" }, { "dropping-particle" : "", "family" : "Ophoff", "given" : "Roel a.",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"Pato", "given" : "Carlos N.", "non-dropping-particle" : "", "parse-names" : false, "suffix" : "" }, { "dropping-particle" : "", "family" : "Petryshen", "given" : "Tracey L.", "non-dropping-particle" : "", "parse-names" : false, "suffix" : "" }, { "dropping-particle" : "", "family" : "Posthuma", "given" : "Danielle", "non-dropping-particle" : "", "parse-names" : false, "suffix" : "" }, { "dropping-particle" : "", "family" : "Rietschel", "given" : "Marcella", "non-dropping-particle" : "", "parse-names" : false, "suffix" : "" }, { "dropping-particle" : "", "family" : "Riley", "given" : "Brien P.", "non-dropping-particle" : "", "parse-names" : false, "suffix" : "" }, { "dropping-particle" : "", "family" : "Rujescu", "given" : "Dan", "non-dropping-particle" : "", "parse-names" : false, "suffix" : "" }, { "dropping-particle" : "", "family" : "Sham", "given" : "Pak C.", "non-dropping-particle" : "", "parse-names" : false, "suffix" : "" }, { "dropping-particle" : "", "family" : "Sklar", "given" : "Pamela", "non-dropping-particle" : "", "parse-names" : false, "suffix" : "" }, { "dropping-particle" : "", "family" : "St Clair", "given" : "David", "non-dropping-particle" : "", "parse-names" : false, "suffix" : "" }, { "dropping-particle" : "", "family" : "Weinberger", "given" : "Daniel R.", "non-dropping-particle" : "", "parse-names" : false, "suffix" : "" }, { "dropping-particle" : "", "family" : "Wendland", "given" : "Jens R.", "non-dropping-particle" : "", "parse-names" : false, "suffix" : "" }, { "dropping-particle" : "", "family" : "Werge", "given" : "Thomas", "non-dropping-particle" : "", "parse-names" : false, "suffix" : "" }, { "dropping-particle" : "", "family" : "Daly", "given" : "Mark J.", "non-dropping-particle" : "", "parse-names" : false, "suffix" : "" }, { "dropping-particle" : "", "family" : "Sullivan", "given" : "Patrick F.", "non-dropping-particle" : "", "parse-names" : false, "suffix" : "" }, { "dropping-particle" : "", "family" : "O\u2019Donovan", "given" : "Michael C.", "non-dropping-particle" : "", "parse-names" : false, "suffix" : "" } ], "container-title" : "Nature", "id" : "ITEM-1", "issued" : { "date-parts" : [ [ "2014", "7", "22" ] ] }, "title" : "Biological insights from 108 schizophrenia-associated genetic loci", "type" : "article-journal" }, "uris" : [ "http://www.mendeley.com/documents/?uuid=916e7bb2-ff34-4a98-bd11-f2b98104fa23" ] } ], "mendeley" : { "formattedCitation" : "(Ripke et al., 2014)", "plainTextFormattedCitation" : "(Ripke et al., 2014)", "previouslyFormattedCitation" : "(Ripke et al., 2014)" }, "properties" : { "noteIndex" : 0 }, "schema" : "https://github.com/citation-style-language/schema/raw/master/csl-citation.json" }</w:instrText>
      </w:r>
      <w:r>
        <w:fldChar w:fldCharType="separate"/>
      </w:r>
      <w:proofErr w:type="gramStart"/>
      <w:r w:rsidRPr="00304509">
        <w:rPr>
          <w:noProof/>
        </w:rPr>
        <w:t>(Ripke et al., 2014)</w:t>
      </w:r>
      <w:r>
        <w:fldChar w:fldCharType="end"/>
      </w:r>
      <w:r>
        <w:t>.</w:t>
      </w:r>
      <w:proofErr w:type="gramEnd"/>
      <w:r>
        <w:t xml:space="preserve"> Much less focus, however, has been given to high-throughput gene expression analyses in the context of these disorders.</w:t>
      </w:r>
    </w:p>
    <w:p w14:paraId="64EEFB02" w14:textId="77777777" w:rsidR="00304509" w:rsidRDefault="00304509" w:rsidP="00304509">
      <w:pPr>
        <w:spacing w:after="0" w:line="480" w:lineRule="auto"/>
        <w:ind w:firstLine="720"/>
        <w:jc w:val="both"/>
      </w:pPr>
      <w:r>
        <w:t xml:space="preserve">While complementary to GWAS, gene expression microarray studies have the advantage of not just analysing largely static genetic factors, but potentially reflecting dynamic responses to additional factors such as drug use, stress, age and other environmental factors. This is important since we know that psychotic disorders are the result of a complex gene-environment interplay. </w:t>
      </w:r>
    </w:p>
    <w:p w14:paraId="3F207111" w14:textId="77777777" w:rsidR="00304509" w:rsidRDefault="00304509" w:rsidP="00304509">
      <w:pPr>
        <w:spacing w:after="0" w:line="480" w:lineRule="auto"/>
        <w:ind w:firstLine="720"/>
        <w:jc w:val="both"/>
      </w:pPr>
      <w:r>
        <w:t xml:space="preserve">An important factor to consider when performing gene expression studies, is the identification of a disorder relevant tissue. For pragmatic reasons, in this study we chose to study transcriptional changes in whole blood, which is easily accessible and minimally invasive. There is an established literature of using blood for gene expression studies of a variety of psychiatric conditions. This includes studies looking specifically at psychosis and / or schizophrenia, however sample sizes in this area have been small, ranging from dozens to about 100 patients </w:t>
      </w:r>
      <w:r>
        <w:fldChar w:fldCharType="begin" w:fldLock="1"/>
      </w:r>
      <w:r>
        <w:instrText>ADDIN CSL_CITATION { "citationItems" : [ { "id" : "ITEM-1", "itemData" : { "DOI" : "10.1016/j.jpsychires.2009.03.005", "ISSN" : "1879-1379", "PMID" : "19358997", "abstract" : "The aim of this study was to analyze gene expression in blood of patients with newly-diagnosed schizophrenia during their first psychotic episode and subsequent remission. Whole blood samples were obtained from 32 untreated patients presenting with their first psychotic episode suggestive of schizophrenia and 32 age- and gender-matched controls. Using Affymetrix micoarrays, we identified significantly altered expression of 180 gene probes in psychotic patients compared to controls. A subset of four significantly changed genes was further confirmed with QRT-PCR. The following genes were significantly altered in patients: glucose transporter, SLC2A3 (p&lt;0.001) and actin assembly factor DAAM2 (p&lt;0.001) were increased, whereas translation, zinc metallopeptidase, neurolysin 1 and myosin C were significantly decreased (p&lt;0.05). Expression of these candidate markers was also analyzed in a longitudinal study (12-24 months) in 12 patients who achieved full remission. Interestingly, expression of DAAM2 returned to control levels in patients who were in remission after their first psychotic episode, suggesting that its expression correlates with diseases progression and/or response to treatment. In summary, we identified changes of gene expression from peripheral blood which might help discriminate patients with schizophrenia from controls. While these results are promising, especially for DAAM2 whose polymorphic variants have been found significantly associated with schizophrenia, it will be important to analyze larger cohorts of patients in order to firmly establish changes in gene expression as blood markers of schizophrenia.", "author" : [ { "dropping-particle" : "", "family" : "Kuzman", "given" : "Martina Rojnic", "non-dropping-particle" : "", "parse-names" : false, "suffix" : "" }, { "dropping-particle" : "", "family" : "Medved", "given" : "Vesna", "non-dropping-particle" : "", "parse-names" : false, "suffix" : "" }, { "dropping-particle" : "", "family" : "Terzic", "given" : "Janos", "non-dropping-particle" : "", "parse-names" : false, "suffix" : "" }, { "dropping-particle" : "", "family" : "Krainc", "given" : "Dimitri", "non-dropping-particle" : "", "parse-names" : false, "suffix" : "" } ], "container-title" : "Journal of psychiatric research", "id" : "ITEM-1", "issue" : "13", "issued" : { "date-parts" : [ [ "2009", "9" ] ] }, "page" : "1073-7", "publisher" : "Elsevier Ltd", "title" : "Genome-wide expression analysis of peripheral blood identifies candidate biomarkers for schizophrenia.", "type" : "article-journal", "volume" : "43" }, "uris" : [ "http://www.mendeley.com/documents/?uuid=b9b26f75-2147-4447-9e62-17b942966331" ] }, { "id" : "ITEM-2", "itemData" : { "DOI" : "10.1016/j.jpsychires.2012.11.007", "ISSN" : "1879-1379", "PMID" : "23218666", "abstract" : "Peripheral blood mononuclear cells (PBMCs) represent an accessible tissue source for gene expression profiling in schizophrenia that could provide insight into the molecular basis of the disorder. This study used the Illumina HT_12 microarray platform and quantitative real time PCR (QPCR) to perform mRNA\u00a0expression profiling on 114 patients with schizophrenia or schizoaffective disorder and 80 non-psychiatric controls from the Australian Schizophrenia Research Bank (ASRB). Differential expression analysis revealed altered expression of 164 genes (59 up-regulated and 105 down-regulated) in the PBMCs from patients with schizophrenia compared to controls. Bioinformatic analysis indicated significant enrichment of differentially expressed genes known to be involved or associated with immune function and regulating the immune response. The differential expression of 6 genes, EIF2C2 (Ago 2), MEF2D, EVL, PI3, S100A12 and DEFA4 was confirmed by QPCR. Genome-wide expression analysis of PBMCs from individuals with schizophrenia was characterized by the alteration of genes with immune system function, supporting the hypothesis that the disorder has a significant immunological component in its etiology.", "author" : [ { "dropping-particle" : "", "family" : "Gardiner", "given" : "Erin J", "non-dropping-particle" : "", "parse-names" : false, "suffix" : "" }, { "dropping-particle" : "", "family" : "Cairns", "given" : "Murray J", "non-dropping-particle" : "", "parse-names" : false, "suffix" : "" }, { "dropping-particle" : "", "family" : "Liu", "given" : "Bing", "non-dropping-particle" : "", "parse-names" : false, "suffix" : "" }, { "dropping-particle" : "", "family" : "Beveridge", "given" : "Natalie J", "non-dropping-particle" : "", "parse-names" : false, "suffix" : "" }, { "dropping-particle" : "", "family" : "Carr", "given" : "Vaughan", "non-dropping-particle" : "", "parse-names" : false, "suffix" : "" }, { "dropping-particle" : "", "family" : "Kelly", "given" : "Brian", "non-dropping-particle" : "", "parse-names" : false, "suffix" : "" }, { "dropping-particle" : "", "family" : "Scott", "given" : "Rodney J", "non-dropping-particle" : "", "parse-names" : false, "suffix" : "" }, { "dropping-particle" : "", "family" : "Tooney", "given" : "Paul a", "non-dropping-particle" : "", "parse-names" : false, "suffix" : "" } ], "container-title" : "Journal of psychiatric research", "id" : "ITEM-2", "issue" : "4", "issued" : { "date-parts" : [ [ "2013", "4" ] ] }, "page" : "425-37", "publisher" : "Elsevier Ltd", "title" : "Gene expression analysis reveals schizophrenia-associated dysregulation of immune pathways in peripheral blood mononuclear cells.", "type" : "article-journal", "volume" : "47" }, "uris" : [ "http://www.mendeley.com/documents/?uuid=461c3ade-8df0-474e-b181-1349d440eab5" ] }, { "id" : "ITEM-3", "itemData" : { "DOI" : "10.1371/journal.pone.0039498", "ISSN" : "1932-6203", "PMID" : "22761806", "abstract" : "Despite large-scale genome-wide association studies (GWAS), the underlying genes for schizophrenia are largely unknown. Additional approaches are therefore required to identify the genetic background of this disorder. Here we report findings from a large gene expression study in peripheral blood of schizophrenia patients and controls. We applied a systems biology approach to genome-wide expression data from whole blood of 92 medicated and 29 antipsychotic-free schizophrenia patients and 118 healthy controls. We show that gene expression profiling in whole blood can identify twelve large gene co-expression modules associated with schizophrenia. Several of these disease related modules are likely to reflect expression changes due to antipsychotic medication. However, two of the disease modules could be replicated in an independent second data set involving antipsychotic-free patients and controls. One of these robustly defined disease modules is significantly enriched with brain-expressed genes and with genetic variants that were implicated in a GWAS study, which could imply a causal role in schizophrenia etiology. The most highly connected intramodular hub gene in this module (ABCF1), is located in, and regulated by the major histocompatibility (MHC) complex, which is intriguing in light of the fact that common allelic variants from the MHC region have been implicated in schizophrenia. This suggests that the MHC increases schizophrenia susceptibility via altered gene expression of regulatory genes in this network.", "author" : [ { "dropping-particle" : "", "family" : "Jong", "given" : "Simone", "non-dropping-particle" : "de", "parse-names" : false, "suffix" : "" }, { "dropping-particle" : "", "family" : "Boks", "given" : "Marco P M", "non-dropping-particle" : "", "parse-names" : false, "suffix" : "" }, { "dropping-particle" : "", "family" : "Fuller", "given" : "Tova F", "non-dropping-particle" : "", "parse-names" : false, "suffix" : "" }, { "dropping-particle" : "", "family" : "Strengman", "given" : "Eric", "non-dropping-particle" : "", "parse-names" : false, "suffix" : "" }, { "dropping-particle" : "", "family" : "Janson", "given" : "Esther", "non-dropping-particle" : "", "parse-names" : false, "suffix" : "" }, { "dropping-particle" : "", "family" : "Kovel", "given" : "Carolien G F", "non-dropping-particle" : "de", "parse-names" : false, "suffix" : "" }, { "dropping-particle" : "", "family" : "Ori", "given" : "Anil P S", "non-dropping-particle" : "", "parse-names" : false, "suffix" : "" }, { "dropping-particle" : "", "family" : "Vi", "given" : "Nancy", "non-dropping-particle" : "", "parse-names" : false, "suffix" : "" }, { "dropping-particle" : "", "family" : "Mulder", "given" : "Flip", "non-dropping-particle" : "", "parse-names" : false, "suffix" : "" }, { "dropping-particle" : "", "family" : "Blom", "given" : "Jan Dirk", "non-dropping-particle" : "", "parse-names" : false, "suffix" : "" }, { "dropping-particle" : "", "family" : "Glenth\u00f8j", "given" : "Birte", "non-dropping-particle" : "", "parse-names" : false, "suffix" : "" }, { "dropping-particle" : "", "family" : "Schubart", "given" : "Chris D", "non-dropping-particle" : "", "parse-names" : false, "suffix" : "" }, { "dropping-particle" : "", "family" : "Cahn", "given" : "Wiepke", "non-dropping-particle" : "", "parse-names" : false, "suffix" : "" }, { "dropping-particle" : "", "family" : "Kahn", "given" : "Ren\u00e9 S", "non-dropping-particle" : "", "parse-names" : false, "suffix" : "" }, { "dropping-particle" : "", "family" : "Horvath", "given" : "Steve", "non-dropping-particle" : "", "parse-names" : false, "suffix" : "" }, { "dropping-particle" : "", "family" : "Ophoff", "given" : "Roel a", "non-dropping-particle" : "", "parse-names" : false, "suffix" : "" } ], "container-title" : "PloS one", "id" : "ITEM-3", "issue" : "6", "issued" : { "date-parts" : [ [ "2012", "1" ] ] }, "page" : "e39498", "title" : "A gene co-expression network in whole blood of schizophrenia patients is independent of antipsychotic-use and enriched for brain-expressed genes.", "type" : "article-journal", "volume" : "7" }, "uris" : [ "http://www.mendeley.com/documents/?uuid=b3b18c73-7415-4d55-9d2d-c84d16f5ab10" ] }, { "id" : "ITEM-4", "itemData" : { "DOI" : "10.1177/0004867412442405", "ISSN" : "1440-1614", "PMID" : "22441207", "abstract" : "BACKGROUND: With an estimated 80% heritability, molecular genetic research into schizophrenia has remained inconclusive. Recent large-scale, genome-wide association studies only identified a small number of susceptibility genes with individually very small effect sizes. However, the variable expression of the phenotype is not well captured in diagnosis-based research as well as when assuming a 'heterogenic risk model' (as apposed to a monogenic or polygenic model). Hence, the expression of susceptibility genes in response to environmental factors in concert with other disease-promoting or protecting genes has increasingly attracted attention.\n\nMETHOD: The current review summarises findings of microarray gene expression research with relevance to schizophrenia as they emerged over the past decade.\n\nRESULTS: Most findings from post mortem, peripheral tissues and animal models to date have linked altered gene expression in schizophrenia to presynaptic function, signalling, myelination, neural migration, cellular immune mechanisms, and response to oxidative stress consistent with multiple small effects of many individual genes. However, the majority of results are difficult to interpret due to small sample sizes (i.e. potential type-2 errors), confounding factors (i.e. medication effects) or lack of plausible neurobiological theory.\n\nCONCLUSION: Nevertheless, microarray gene expression research is likely to play an important role in the future when investigating gene/gene and gene/environment interactions by adopting a neurobiologically sound theoretical framework.", "author" : [ { "dropping-particle" : "", "family" : "Kumarasinghe", "given" : "Nishantha", "non-dropping-particle" : "", "parse-names" : false, "suffix" : "" }, { "dropping-particle" : "", "family" : "Tooney", "given" : "Paul a", "non-dropping-particle" : "", "parse-names" : false, "suffix" : "" }, { "dropping-particle" : "", "family" : "Schall", "given" : "Ulrich", "non-dropping-particle" : "", "parse-names" : false, "suffix" : "" } ], "container-title" : "The Australian and New Zealand journal of psychiatry", "id" : "ITEM-4", "issue" : "7", "issued" : { "date-parts" : [ [ "2012", "7" ] ] }, "page" : "598-610", "title" : "Finding the needle in the haystack: a review of microarray gene expression research into schizophrenia.", "type" : "article-journal", "volume" : "46" }, "uris" : [ "http://www.mendeley.com/documents/?uuid=4955d4f4-aa1f-4073-a94c-227f2feafee5" ] }, { "id" : "ITEM-5", "itemData" : { "DOI" : "10.1016/j.bbi.2015.12.010", "abstract" : "Cognitive deficits are a core feature of schizophrenia and contribute significantly to functional disability. We investigated the molecular pathways associated with schizophrenia (SZ; n=47) cases representing both \u2018cognitive deficit\u2019 (CD; n=22) and \u2018cognitively spared\u2019 (CS; n=25) subtypes of schizophrenia (based on latent class analysis of 9 cognitive performance indicators), compared with 49 healthy controls displaying \u2018normal\u2019 cognition. This was accomplished using gene-set analysis of transcriptome data derived from peripheral blood mononuclear cells (PBMCs). We detected 27 significantly altered pathways (19 pathways up-regulated and 8 down-regulated) in the combined SZ group and a further 6 pathways up-regulated in the CS group and 5 altered pathways (4 down-regulated and 1 up-regulated) in the CD group. The transcriptome profiling in SZ and cognitive subtypes were characterized by the up-regulated pathways involved in immune dysfunction (e.g., antigen presentation in SZ), energy metabolism (e.g., oxidative phosphorylation), and down-regulation of the pathways involved in neuronal signaling (e.g., WNT in SZ/CD and ERBB in SZ). When we looked for pathways that differentiated the two cognitive subtypes we found that the WNT signaling was significantly down-regulated (FDR&lt;0.05) in the CD group in accordance with the combined SZ cohort, whereas it was unaffected in the CS group. This suggested suppression of WNT signaling was a defining feature of cognitive decline in schizophrenia. The WNT pathway plays a role in both the development/function of the central nervous system and peripheral tissues, therefore its alteration in PBMCs may be indicative of an important genomic axis relevant to cognition in the neuropathology of schizophrenia.", "author" : [ { "dropping-particle" : "", "family" : "Wu", "given" : "Jing Qin", "non-dropping-particle" : "", "parse-names" : false, "suffix" : "" }, { "dropping-particle" : "", "family" : "Green", "given" : "Melissa J.", "non-dropping-particle" : "", "parse-names" : false, "suffix" : "" }, { "dropping-particle" : "", "family" : "Gardiner", "given" : "Erin J.", "non-dropping-particle" : "", "parse-names" : false, "suffix" : "" }, { "dropping-particle" : "", "family" : "Tooney", "given" : "Paul A.", "non-dropping-particle" : "", "parse-names" : false, "suffix" : "" }, { "dropping-particle" : "", "family" : "Scott", "given" : "Rodney J.", "non-dropping-particle" : "", "parse-names" : false, "suffix" : "" }, { "dropping-particle" : "", "family" : "Carr", "given" : "Vaughan J.", "non-dropping-particle" : "", "parse-names" : false, "suffix" : "" }, { "dropping-particle" : "", "family" : "Cairns", "given" : "Murray J.", "non-dropping-particle" : "", "parse-names" : false, "suffix" : "" } ], "container-title" : "Brain, Behavior, and Immunity", "id" : "ITEM-5", "issued" : { "date-parts" : [ [ "2016" ] ] }, "page" : "194-206", "title" : "Altered neural signaling and immune pathways in peripheral blood mononuclear cells of schizophrenia patients with cognitive impairment: A transcriptome analysis", "type" : "article-journal", "volume" : "53" }, "uris" : [ "http://www.mendeley.com/documents/?uuid=410c3948-a1f7-34b5-b472-872134a35962" ] }, { "id" : "ITEM-6", "itemData" : { "DOI" : "10.1016/j.psychres.2012.03.021", "ISSN" : "1872-7123", "PMID" : "22503327", "abstract" : "Blood-based transcriptomic signature in psychosis is an alternative to a brain-based signature. In this study, we profiled whole-blood RNA from 26 patients with first-episode psychosis, and 26 matching controls. We identified a 400-gene signature that classified patients from controls accurately and tested the robustness using other modelling methods.", "author" : [ { "dropping-particle" : "", "family" : "Lee", "given" : "Jimmy", "non-dropping-particle" : "", "parse-names" : false, "suffix" : "" }, { "dropping-particle" : "", "family" : "Goh", "given" : "Liang-Kee", "non-dropping-particle" : "", "parse-names" : false, "suffix" : "" }, { "dropping-particle" : "", "family" : "Chen", "given" : "Gengbo", "non-dropping-particle" : "", "parse-names" : false, "suffix" : "" }, { "dropping-particle" : "", "family" : "Verma", "given" : "Swapna", "non-dropping-particle" : "", "parse-names" : false, "suffix" : "" }, { "dropping-particle" : "", "family" : "Tan", "given" : "Chay-Hoon", "non-dropping-particle" : "", "parse-names" : false, "suffix" : "" }, { "dropping-particle" : "", "family" : "Lee", "given" : "Tih-Shih", "non-dropping-particle" : "", "parse-names" : false, "suffix" : "" } ], "container-title" : "Psychiatry research", "id" : "ITEM-6", "issue" : "1", "issued" : { "date-parts" : [ [ "2012", "11", "30" ] ] }, "page" : "52-4", "publisher" : "Elsevier", "title" : "Analysis of blood-based gene expression signature in first-episode psychosis.", "type" : "article-journal", "volume" : "200" }, "uris" : [ "http://www.mendeley.com/documents/?uuid=3f329114-1955-467f-b13e-d35e1140a3d2" ] } ], "mendeley" : { "formattedCitation" : "(de Jong et al., 2012; Gardiner et al., 2013; Kumarasinghe, Tooney, &amp; Schall, 2012; Kuzman, Medved, Terzic, &amp; Krainc, 2009; Lee et al., 2012; Wu et al., 2016)", "plainTextFormattedCitation" : "(de Jong et al., 2012; Gardiner et al., 2013; Kumarasinghe, Tooney, &amp; Schall, 2012; Kuzman, Medved, Terzic, &amp; Krainc, 2009; Lee et al., 2012; Wu et al., 2016)" }, "properties" : { "noteIndex" : 0 }, "schema" : "https://github.com/citation-style-language/schema/raw/master/csl-citation.json" }</w:instrText>
      </w:r>
      <w:r>
        <w:fldChar w:fldCharType="separate"/>
      </w:r>
      <w:r w:rsidRPr="00304509">
        <w:rPr>
          <w:noProof/>
        </w:rPr>
        <w:t>(de Jong et al., 2012; Gardiner et al., 2013; Kumarasinghe, Tooney, &amp; Schall, 2012; Kuzman, Medved, Terzic, &amp; Krainc, 2009; Lee et al., 2012; Wu et al., 2016)</w:t>
      </w:r>
      <w:r>
        <w:fldChar w:fldCharType="end"/>
      </w:r>
      <w:r>
        <w:t>. In addition few studies in this area are directly comparable, due to differences in micro-array platform, and processing of results.</w:t>
      </w:r>
    </w:p>
    <w:p w14:paraId="5A9E5DE2" w14:textId="77777777" w:rsidR="00304509" w:rsidRDefault="00304509" w:rsidP="00304509">
      <w:pPr>
        <w:spacing w:after="0" w:line="480" w:lineRule="auto"/>
        <w:ind w:firstLine="720"/>
        <w:jc w:val="both"/>
      </w:pPr>
      <w:r>
        <w:lastRenderedPageBreak/>
        <w:t>In this study we aimed to identify genes whose transcriptional levels were altered between first episode psychosis patients and controls. We performed a differential gene expression (DGE) analysis, followed by gene enrichment analysis and network analysis.</w:t>
      </w:r>
    </w:p>
    <w:p w14:paraId="610A93C7" w14:textId="77777777" w:rsidR="00307775" w:rsidRDefault="00307775">
      <w:pPr>
        <w:spacing w:after="0" w:line="240" w:lineRule="auto"/>
        <w:contextualSpacing/>
      </w:pPr>
      <w:bookmarkStart w:id="36" w:name="__DdeLink__12709_2002185265"/>
      <w:bookmarkEnd w:id="36"/>
    </w:p>
    <w:sectPr w:rsidR="00307775">
      <w:headerReference w:type="default" r:id="rId10"/>
      <w:pgSz w:w="11906" w:h="16838"/>
      <w:pgMar w:top="1440" w:right="1440" w:bottom="1440" w:left="1440" w:header="708"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Newhouse" w:date="2017-01-23T13:04:00Z" w:initials="SN">
    <w:p w14:paraId="21CA1048" w14:textId="53C51EE0" w:rsidR="00621E63" w:rsidRDefault="00621E63">
      <w:pPr>
        <w:pStyle w:val="CommentText"/>
      </w:pPr>
      <w:r>
        <w:rPr>
          <w:rStyle w:val="CommentReference"/>
        </w:rPr>
        <w:annotationRef/>
      </w:r>
      <w:r>
        <w:t xml:space="preserve">Update group </w:t>
      </w:r>
      <w:proofErr w:type="gramStart"/>
      <w:r>
        <w:t>details :</w:t>
      </w:r>
      <w:proofErr w:type="gramEnd"/>
      <w:r>
        <w:t xml:space="preserve"> 1) </w:t>
      </w:r>
      <w:proofErr w:type="spellStart"/>
      <w:r>
        <w:t>Dept</w:t>
      </w:r>
      <w:proofErr w:type="spellEnd"/>
      <w:r>
        <w:t xml:space="preserve"> </w:t>
      </w:r>
      <w:proofErr w:type="spellStart"/>
      <w:r>
        <w:t>Biostats</w:t>
      </w:r>
      <w:proofErr w:type="spellEnd"/>
      <w:r>
        <w:t xml:space="preserve"> and Health informatics, 2) NIHR BRC and for Rich, me include a 3</w:t>
      </w:r>
      <w:r w:rsidRPr="00621E63">
        <w:rPr>
          <w:vertAlign w:val="superscript"/>
        </w:rPr>
        <w:t>rd</w:t>
      </w:r>
      <w:r>
        <w:t>) Farr UCL – get details from Lucy</w:t>
      </w:r>
    </w:p>
  </w:comment>
  <w:comment w:id="11" w:author="Stephen Newhouse" w:date="2017-01-23T12:02:00Z" w:initials="SN">
    <w:p w14:paraId="6DD4214A" w14:textId="77777777" w:rsidR="00770D9C" w:rsidRDefault="00770D9C">
      <w:pPr>
        <w:pStyle w:val="CommentText"/>
      </w:pPr>
      <w:r>
        <w:rPr>
          <w:rStyle w:val="CommentReference"/>
        </w:rPr>
        <w:annotationRef/>
      </w:r>
      <w:r>
        <w:t xml:space="preserve">Needs a re-write: see </w:t>
      </w:r>
      <w:hyperlink r:id="rId1" w:history="1">
        <w:r w:rsidRPr="002F3F1D">
          <w:rPr>
            <w:rStyle w:val="Hyperlink"/>
          </w:rPr>
          <w:t>http://link.springer.com/</w:t>
        </w:r>
        <w:r w:rsidRPr="002F3F1D">
          <w:rPr>
            <w:rStyle w:val="Hyperlink"/>
          </w:rPr>
          <w:t>a</w:t>
        </w:r>
        <w:r w:rsidRPr="002F3F1D">
          <w:rPr>
            <w:rStyle w:val="Hyperlink"/>
          </w:rPr>
          <w:t>rticle/10.1007/s12035-015-9489-3</w:t>
        </w:r>
      </w:hyperlink>
      <w:r>
        <w:t xml:space="preserve"> as inspiration for first paragraph</w:t>
      </w:r>
    </w:p>
    <w:p w14:paraId="7E0E1894" w14:textId="77777777" w:rsidR="00770D9C" w:rsidRDefault="00770D9C">
      <w:pPr>
        <w:pStyle w:val="CommentText"/>
      </w:pPr>
    </w:p>
    <w:p w14:paraId="7DD1D9FA" w14:textId="77777777" w:rsidR="00770D9C" w:rsidRDefault="00770D9C">
      <w:pPr>
        <w:pStyle w:val="CommentText"/>
      </w:pPr>
      <w:hyperlink r:id="rId2" w:history="1">
        <w:r w:rsidRPr="002F3F1D">
          <w:rPr>
            <w:rStyle w:val="Hyperlink"/>
          </w:rPr>
          <w:t>http://www.sciencedirect.com/science/article/pii/S0022395612003494</w:t>
        </w:r>
      </w:hyperlink>
    </w:p>
    <w:p w14:paraId="76A44188" w14:textId="77777777" w:rsidR="00770D9C" w:rsidRDefault="00770D9C">
      <w:pPr>
        <w:pStyle w:val="CommentText"/>
      </w:pPr>
    </w:p>
    <w:p w14:paraId="1672E609" w14:textId="77777777" w:rsidR="00770D9C" w:rsidRDefault="00770D9C">
      <w:pPr>
        <w:pStyle w:val="CommentText"/>
      </w:pPr>
      <w:r>
        <w:t xml:space="preserve">Also see as </w:t>
      </w:r>
      <w:proofErr w:type="spellStart"/>
      <w:r>
        <w:t>eg</w:t>
      </w:r>
      <w:proofErr w:type="spellEnd"/>
      <w:r>
        <w:t xml:space="preserve"> of GAP paper: </w:t>
      </w:r>
      <w:hyperlink r:id="rId3" w:history="1">
        <w:r w:rsidRPr="002F3F1D">
          <w:rPr>
            <w:rStyle w:val="Hyperlink"/>
          </w:rPr>
          <w:t>https://www.cambridge.org/core/journals/psychological-medicine/article/div-classtitledifferences-in-cannabis-related-experiences-between-patients-with-a-first-episode-of-psychosis-and-controlsdiv/24D85F7F2863C384B71DA60CB75C5B40/core-reader</w:t>
        </w:r>
      </w:hyperlink>
    </w:p>
    <w:p w14:paraId="50EFA2D6" w14:textId="77777777" w:rsidR="00770D9C" w:rsidRDefault="00770D9C">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33FE5" w14:textId="77777777" w:rsidR="00770D9C" w:rsidRDefault="00770D9C">
      <w:pPr>
        <w:spacing w:after="0" w:line="240" w:lineRule="auto"/>
      </w:pPr>
      <w:r>
        <w:separator/>
      </w:r>
    </w:p>
  </w:endnote>
  <w:endnote w:type="continuationSeparator" w:id="0">
    <w:p w14:paraId="7B3D74B3" w14:textId="77777777" w:rsidR="00770D9C" w:rsidRDefault="0077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4573" w14:textId="77777777" w:rsidR="00770D9C" w:rsidRDefault="00770D9C">
      <w:pPr>
        <w:spacing w:after="0" w:line="240" w:lineRule="auto"/>
      </w:pPr>
      <w:r>
        <w:separator/>
      </w:r>
    </w:p>
  </w:footnote>
  <w:footnote w:type="continuationSeparator" w:id="0">
    <w:p w14:paraId="373640A8" w14:textId="77777777" w:rsidR="00770D9C" w:rsidRDefault="00770D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778E0" w14:textId="77777777" w:rsidR="00770D9C" w:rsidRDefault="00770D9C">
    <w:pPr>
      <w:spacing w:line="200" w:lineRule="exact"/>
    </w:pPr>
    <w:r>
      <w:rPr>
        <w:noProof/>
        <w:lang w:val="en-US"/>
      </w:rPr>
      <mc:AlternateContent>
        <mc:Choice Requires="wps">
          <w:drawing>
            <wp:anchor distT="0" distB="0" distL="114300" distR="114300" simplePos="0" relativeHeight="5" behindDoc="1" locked="0" layoutInCell="1" allowOverlap="1" wp14:anchorId="3CD501EC" wp14:editId="52B7812B">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62C9D5F4" w14:textId="77777777" w:rsidR="00770D9C" w:rsidRDefault="00770D9C">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" filled="f" stroked="f">
              <v:textbox inset="0,0,0,0">
                <w:txbxContent>
                  <w:p w14:paraId="62C9D5F4" w14:textId="77777777" w:rsidR="00770D9C" w:rsidRDefault="00770D9C">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14:anchorId="64E31E91" wp14:editId="7818999B">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51E3A432" w14:textId="77777777" w:rsidR="00770D9C" w:rsidRDefault="00770D9C">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621E63">
                            <w:rPr>
                              <w:noProof/>
                            </w:rPr>
                            <w:t>3</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" filled="f" stroked="f">
              <v:textbox inset="0,0,0,0">
                <w:txbxContent>
                  <w:p w14:paraId="51E3A432" w14:textId="77777777" w:rsidR="00770D9C" w:rsidRDefault="00770D9C">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621E63">
                      <w:rPr>
                        <w:noProof/>
                      </w:rPr>
                      <w:t>3</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B5725"/>
    <w:multiLevelType w:val="hybridMultilevel"/>
    <w:tmpl w:val="032E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75"/>
    <w:rsid w:val="00083F31"/>
    <w:rsid w:val="000A2ED6"/>
    <w:rsid w:val="00105C0A"/>
    <w:rsid w:val="001169CA"/>
    <w:rsid w:val="001C0E1E"/>
    <w:rsid w:val="001C3E94"/>
    <w:rsid w:val="00296756"/>
    <w:rsid w:val="002C13B7"/>
    <w:rsid w:val="00304509"/>
    <w:rsid w:val="00307775"/>
    <w:rsid w:val="003439DE"/>
    <w:rsid w:val="00374BD5"/>
    <w:rsid w:val="004708AB"/>
    <w:rsid w:val="0049610E"/>
    <w:rsid w:val="004A6480"/>
    <w:rsid w:val="004B61D7"/>
    <w:rsid w:val="0054023D"/>
    <w:rsid w:val="00620D0C"/>
    <w:rsid w:val="00621E63"/>
    <w:rsid w:val="00623205"/>
    <w:rsid w:val="00627CD6"/>
    <w:rsid w:val="0068728A"/>
    <w:rsid w:val="006873BD"/>
    <w:rsid w:val="006E4DBD"/>
    <w:rsid w:val="007445CA"/>
    <w:rsid w:val="00755A1C"/>
    <w:rsid w:val="00770D9C"/>
    <w:rsid w:val="007804B4"/>
    <w:rsid w:val="007F48CC"/>
    <w:rsid w:val="0084734B"/>
    <w:rsid w:val="008D7029"/>
    <w:rsid w:val="009D073D"/>
    <w:rsid w:val="009F0380"/>
    <w:rsid w:val="00A12315"/>
    <w:rsid w:val="00A45B0F"/>
    <w:rsid w:val="00A702CA"/>
    <w:rsid w:val="00B930DB"/>
    <w:rsid w:val="00BA66A6"/>
    <w:rsid w:val="00C36602"/>
    <w:rsid w:val="00C6104A"/>
    <w:rsid w:val="00C61ABD"/>
    <w:rsid w:val="00CC42A0"/>
    <w:rsid w:val="00CF6C3D"/>
    <w:rsid w:val="00D566FF"/>
    <w:rsid w:val="00D67DB8"/>
    <w:rsid w:val="00E23AF9"/>
    <w:rsid w:val="00E73B66"/>
    <w:rsid w:val="00EB0A38"/>
    <w:rsid w:val="00EC34B8"/>
    <w:rsid w:val="00F4633D"/>
    <w:rsid w:val="00F4737C"/>
    <w:rsid w:val="00FE1FF0"/>
    <w:rsid w:val="00FF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0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link.springer.com/article/10.1007/s12035-015-9489-3" TargetMode="External"/><Relationship Id="rId2" Type="http://schemas.openxmlformats.org/officeDocument/2006/relationships/hyperlink" Target="http://www.sciencedirect.com/science/article/pii/S0022395612003494" TargetMode="External"/><Relationship Id="rId3" Type="http://schemas.openxmlformats.org/officeDocument/2006/relationships/hyperlink" Target="https://www.cambridge.org/core/journals/psychological-medicine/article/div-classtitledifferences-in-cannabis-related-experiences-between-patients-with-a-first-episode-of-psychosis-and-controlsdiv/24D85F7F2863C384B71DA60CB75C5B40/core-reader"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730F699-498D-8B43-927F-ED2BE785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9793</Words>
  <Characters>55824</Characters>
  <Application>Microsoft Macintosh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Stephen Newhouse</cp:lastModifiedBy>
  <cp:revision>3</cp:revision>
  <dcterms:created xsi:type="dcterms:W3CDTF">2017-01-23T13:02:00Z</dcterms:created>
  <dcterms:modified xsi:type="dcterms:W3CDTF">2017-01-23T13:04:00Z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