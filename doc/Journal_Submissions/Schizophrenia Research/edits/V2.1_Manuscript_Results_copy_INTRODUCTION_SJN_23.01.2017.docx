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E4540" w14:textId="77777777" w:rsidR="00307775" w:rsidRDefault="00EC34B8">
      <w:pPr>
        <w:pStyle w:val="Heading1"/>
        <w:spacing w:line="480" w:lineRule="auto"/>
        <w:jc w:val="both"/>
      </w:pPr>
      <w:r>
        <w:t xml:space="preserve">1.0 </w:t>
      </w:r>
      <w:commentRangeStart w:id="0"/>
      <w:r>
        <w:t>Introduction</w:t>
      </w:r>
      <w:commentRangeEnd w:id="0"/>
      <w:r w:rsidR="000A2ED6">
        <w:rPr>
          <w:rStyle w:val="CommentReference"/>
          <w:rFonts w:asciiTheme="minorHAnsi" w:eastAsiaTheme="minorEastAsia" w:hAnsiTheme="minorHAnsi" w:cstheme="minorBidi"/>
          <w:b w:val="0"/>
          <w:color w:val="auto"/>
        </w:rPr>
        <w:commentReference w:id="0"/>
      </w:r>
    </w:p>
    <w:p w14:paraId="48C789EE" w14:textId="77777777" w:rsidR="00C43369" w:rsidRDefault="00C43369" w:rsidP="00C43369">
      <w:pPr>
        <w:pStyle w:val="ListParagraph"/>
        <w:spacing w:after="0" w:line="480" w:lineRule="auto"/>
        <w:ind w:left="1440"/>
        <w:jc w:val="both"/>
        <w:rPr>
          <w:ins w:id="1" w:author="Stephen Newhouse" w:date="2017-01-25T13:50:00Z"/>
        </w:rPr>
      </w:pPr>
    </w:p>
    <w:p w14:paraId="4F838922" w14:textId="735BC104" w:rsidR="000A2ED6" w:rsidRDefault="000A2ED6" w:rsidP="00C43369">
      <w:pPr>
        <w:pStyle w:val="ListParagraph"/>
        <w:numPr>
          <w:ilvl w:val="0"/>
          <w:numId w:val="1"/>
        </w:numPr>
        <w:spacing w:after="0" w:line="480" w:lineRule="auto"/>
        <w:jc w:val="both"/>
        <w:rPr>
          <w:ins w:id="2" w:author="Stephen Newhouse" w:date="2017-01-23T11:40:00Z"/>
        </w:rPr>
      </w:pPr>
      <w:ins w:id="3" w:author="Stephen Newhouse" w:date="2017-01-23T11:40:00Z">
        <w:r>
          <w:t>What is FEP?</w:t>
        </w:r>
      </w:ins>
      <w:ins w:id="4" w:author="Stephen Newhouse" w:date="2017-01-23T11:44:00Z">
        <w:r>
          <w:t xml:space="preserve"> </w:t>
        </w:r>
      </w:ins>
      <w:ins w:id="5" w:author="Stephen Newhouse" w:date="2017-01-23T11:43:00Z">
        <w:r>
          <w:t xml:space="preserve"> </w:t>
        </w:r>
      </w:ins>
      <w:proofErr w:type="gramStart"/>
      <w:ins w:id="6" w:author="Stephen Newhouse" w:date="2017-01-23T11:57:00Z">
        <w:r w:rsidR="00A45B0F">
          <w:t>(</w:t>
        </w:r>
      </w:ins>
      <w:ins w:id="7" w:author="Stephen Newhouse" w:date="2017-01-23T11:41:00Z">
        <w:r>
          <w:t xml:space="preserve"> See</w:t>
        </w:r>
        <w:proofErr w:type="gramEnd"/>
        <w:r>
          <w:t xml:space="preserve"> your </w:t>
        </w:r>
        <w:proofErr w:type="spellStart"/>
        <w:r>
          <w:t>phd</w:t>
        </w:r>
        <w:proofErr w:type="spellEnd"/>
        <w:r>
          <w:t xml:space="preserve"> </w:t>
        </w:r>
      </w:ins>
      <w:ins w:id="8" w:author="Stephen Newhouse" w:date="2017-01-23T11:42:00Z">
        <w:r>
          <w:t>upgrade</w:t>
        </w:r>
      </w:ins>
      <w:ins w:id="9" w:author="Stephen Newhouse" w:date="2017-01-23T11:41:00Z">
        <w:r>
          <w:t xml:space="preserve"> and </w:t>
        </w:r>
      </w:ins>
      <w:ins w:id="10" w:author="Stephen Newhouse" w:date="2017-01-23T11:42:00Z">
        <w:r>
          <w:t>proposal</w:t>
        </w:r>
      </w:ins>
      <w:ins w:id="11" w:author="Stephen Newhouse" w:date="2017-01-23T11:50:00Z">
        <w:r>
          <w:t xml:space="preserve"> </w:t>
        </w:r>
      </w:ins>
      <w:ins w:id="12" w:author="Stephen Newhouse" w:date="2017-01-23T12:12:00Z">
        <w:r w:rsidR="00770D9C">
          <w:t>and papers as a guide</w:t>
        </w:r>
      </w:ins>
      <w:ins w:id="13" w:author="Stephen Newhouse" w:date="2017-01-23T11:57:00Z">
        <w:r w:rsidR="00A45B0F">
          <w:t>)</w:t>
        </w:r>
      </w:ins>
    </w:p>
    <w:p w14:paraId="0430B1E0" w14:textId="77777777" w:rsidR="00A45B0F" w:rsidRDefault="00A45B0F" w:rsidP="00C43369">
      <w:pPr>
        <w:pStyle w:val="ListParagraph"/>
        <w:numPr>
          <w:ilvl w:val="0"/>
          <w:numId w:val="1"/>
        </w:numPr>
        <w:spacing w:after="0" w:line="480" w:lineRule="auto"/>
        <w:jc w:val="both"/>
        <w:rPr>
          <w:ins w:id="14" w:author="Stephen Newhouse" w:date="2017-01-23T11:59:00Z"/>
        </w:rPr>
      </w:pPr>
      <w:proofErr w:type="gramStart"/>
      <w:ins w:id="15" w:author="Stephen Newhouse" w:date="2017-01-23T11:59:00Z">
        <w:r>
          <w:t>characterised</w:t>
        </w:r>
        <w:proofErr w:type="gramEnd"/>
        <w:r>
          <w:t xml:space="preserve"> by what phenotypes????,</w:t>
        </w:r>
      </w:ins>
    </w:p>
    <w:p w14:paraId="5B248DA7" w14:textId="77777777" w:rsidR="00A45B0F" w:rsidRDefault="00A45B0F" w:rsidP="00C43369">
      <w:pPr>
        <w:pStyle w:val="ListParagraph"/>
        <w:numPr>
          <w:ilvl w:val="0"/>
          <w:numId w:val="1"/>
        </w:numPr>
        <w:spacing w:after="0" w:line="480" w:lineRule="auto"/>
        <w:jc w:val="both"/>
        <w:rPr>
          <w:ins w:id="16" w:author="Stephen Newhouse" w:date="2017-01-23T12:03:00Z"/>
        </w:rPr>
      </w:pPr>
      <w:ins w:id="17" w:author="Stephen Newhouse" w:date="2017-01-23T11:57:00Z">
        <w:r>
          <w:t xml:space="preserve">Burden on </w:t>
        </w:r>
        <w:proofErr w:type="spellStart"/>
        <w:r>
          <w:t>poplation</w:t>
        </w:r>
        <w:proofErr w:type="spellEnd"/>
        <w:r>
          <w:t>?</w:t>
        </w:r>
      </w:ins>
      <w:ins w:id="18" w:author="Stephen Newhouse" w:date="2017-01-23T12:04:00Z">
        <w:r>
          <w:t xml:space="preserve"> Why study FEP?</w:t>
        </w:r>
      </w:ins>
    </w:p>
    <w:p w14:paraId="3B2CC21A" w14:textId="36C7BFB2" w:rsidR="00C43369" w:rsidRDefault="00A45B0F" w:rsidP="00C43369">
      <w:pPr>
        <w:pStyle w:val="ListParagraph"/>
        <w:numPr>
          <w:ilvl w:val="0"/>
          <w:numId w:val="1"/>
        </w:numPr>
        <w:spacing w:after="0" w:line="480" w:lineRule="auto"/>
        <w:jc w:val="both"/>
        <w:rPr>
          <w:ins w:id="19" w:author="Stephen Newhouse" w:date="2017-01-23T12:03:00Z"/>
        </w:rPr>
      </w:pPr>
      <w:ins w:id="20" w:author="Stephen Newhouse" w:date="2017-01-23T12:03:00Z">
        <w:r>
          <w:t xml:space="preserve">Complex disease, gene &amp; </w:t>
        </w:r>
        <w:proofErr w:type="spellStart"/>
        <w:r>
          <w:t>env</w:t>
        </w:r>
        <w:proofErr w:type="spellEnd"/>
        <w:r>
          <w:t xml:space="preserve"> …</w:t>
        </w:r>
      </w:ins>
    </w:p>
    <w:p w14:paraId="5977D929" w14:textId="77777777" w:rsidR="00A45B0F" w:rsidRDefault="00A45B0F" w:rsidP="00C43369">
      <w:pPr>
        <w:spacing w:after="0" w:line="480" w:lineRule="auto"/>
        <w:jc w:val="both"/>
      </w:pPr>
    </w:p>
    <w:p w14:paraId="1CBE69AE" w14:textId="35EEE236" w:rsidR="00C43369" w:rsidRDefault="00C43369" w:rsidP="00C43369">
      <w:pPr>
        <w:spacing w:after="0" w:line="480" w:lineRule="auto"/>
        <w:jc w:val="both"/>
      </w:pPr>
      <w:commentRangeStart w:id="21"/>
      <w:r w:rsidRPr="00C43369">
        <w:t>Psychosis is a complex phenotype representing the interplay between genes and environment. It is associated with a numb</w:t>
      </w:r>
      <w:bookmarkStart w:id="22" w:name="_GoBack"/>
      <w:bookmarkEnd w:id="22"/>
      <w:r w:rsidRPr="00C43369">
        <w:t xml:space="preserve">er of psychiatric disorders, most notably schizophrenia and bipolar disorder. The disorder manifests as any combination of hallucinations, delusions, catatonia, or thought disorder, and can have a severe detrimental impact on quality of life and life expectancy. </w:t>
      </w:r>
      <w:commentRangeEnd w:id="21"/>
      <w:r>
        <w:rPr>
          <w:rStyle w:val="CommentReference"/>
        </w:rPr>
        <w:commentReference w:id="21"/>
      </w:r>
    </w:p>
    <w:p w14:paraId="4FE8F640" w14:textId="77777777" w:rsidR="00C43369" w:rsidRDefault="00C43369" w:rsidP="00C43369">
      <w:pPr>
        <w:spacing w:after="0" w:line="480" w:lineRule="auto"/>
        <w:jc w:val="both"/>
        <w:rPr>
          <w:ins w:id="23" w:author="Stephen Newhouse" w:date="2017-01-25T13:40:00Z"/>
        </w:rPr>
      </w:pPr>
    </w:p>
    <w:p w14:paraId="20B118A2" w14:textId="77777777" w:rsidR="00C43369" w:rsidRDefault="00C43369" w:rsidP="00C43369">
      <w:pPr>
        <w:rPr>
          <w:ins w:id="24" w:author="Stephen Newhouse" w:date="2017-01-25T13:50:00Z"/>
          <w:rFonts w:eastAsia="Times New Roman" w:cs="Times New Roman"/>
        </w:rPr>
      </w:pPr>
      <w:ins w:id="25" w:author="Stephen Newhouse" w:date="2017-01-25T13:50:00Z">
        <w:r w:rsidRPr="00C43369">
          <w:rPr>
            <w:rStyle w:val="Strong"/>
            <w:rFonts w:eastAsia="Times New Roman" w:cs="Times New Roman"/>
            <w:highlight w:val="yellow"/>
          </w:rPr>
          <w:t xml:space="preserve">Please follow this guide </w:t>
        </w:r>
      </w:ins>
      <w:r w:rsidRPr="00C43369">
        <w:rPr>
          <w:rFonts w:eastAsia="Times New Roman" w:cs="Times New Roman"/>
          <w:highlight w:val="yellow"/>
        </w:rPr>
        <w:fldChar w:fldCharType="begin"/>
      </w:r>
      <w:r w:rsidRPr="00C43369">
        <w:rPr>
          <w:rFonts w:eastAsia="Times New Roman" w:cs="Times New Roman"/>
          <w:highlight w:val="yellow"/>
        </w:rPr>
        <w:instrText xml:space="preserve"> HYPERLINK "http://abacus.bates.edu/~ganderso/biology/resources/writing/HTWsections.html" \l "introduction" </w:instrText>
      </w:r>
      <w:r w:rsidRPr="00C43369">
        <w:rPr>
          <w:rFonts w:eastAsia="Times New Roman" w:cs="Times New Roman"/>
          <w:highlight w:val="yellow"/>
        </w:rPr>
      </w:r>
      <w:r w:rsidRPr="00C43369">
        <w:rPr>
          <w:rFonts w:eastAsia="Times New Roman" w:cs="Times New Roman"/>
          <w:highlight w:val="yellow"/>
        </w:rPr>
        <w:fldChar w:fldCharType="separate"/>
      </w:r>
      <w:ins w:id="26" w:author="Stephen Newhouse" w:date="2017-01-25T13:50:00Z">
        <w:r w:rsidRPr="00C43369">
          <w:rPr>
            <w:rStyle w:val="Hyperlink"/>
            <w:rFonts w:eastAsia="Times New Roman" w:cs="Times New Roman"/>
            <w:highlight w:val="yellow"/>
          </w:rPr>
          <w:t>http://abacus.bates.edu/~ganderso/biology/resources/writing/HTWsections.html#introduction</w:t>
        </w:r>
        <w:r w:rsidRPr="00C43369">
          <w:rPr>
            <w:rFonts w:eastAsia="Times New Roman" w:cs="Times New Roman"/>
            <w:highlight w:val="yellow"/>
          </w:rPr>
          <w:fldChar w:fldCharType="end"/>
        </w:r>
        <w:proofErr w:type="gramStart"/>
        <w:r w:rsidRPr="00C43369">
          <w:rPr>
            <w:rFonts w:eastAsia="Times New Roman" w:cs="Times New Roman"/>
            <w:highlight w:val="yellow"/>
          </w:rPr>
          <w:t xml:space="preserve"> .</w:t>
        </w:r>
        <w:proofErr w:type="gramEnd"/>
        <w:r w:rsidRPr="00C43369">
          <w:rPr>
            <w:rFonts w:eastAsia="Times New Roman" w:cs="Times New Roman"/>
            <w:highlight w:val="yellow"/>
          </w:rPr>
          <w:t xml:space="preserve"> Look at the section on how to structure the Introduction and make a new plan for the introduction and share as soon as possible so that we can discuss and agree on content and a plan. Limit to 1-1.5 pages max (single space to start off with).</w:t>
        </w:r>
        <w:r>
          <w:rPr>
            <w:rFonts w:eastAsia="Times New Roman" w:cs="Times New Roman"/>
          </w:rPr>
          <w:t> </w:t>
        </w:r>
      </w:ins>
    </w:p>
    <w:p w14:paraId="06587AA4" w14:textId="77777777" w:rsidR="00C43369" w:rsidRDefault="00C43369" w:rsidP="00C43369">
      <w:pPr>
        <w:spacing w:after="0" w:line="480" w:lineRule="auto"/>
        <w:jc w:val="both"/>
        <w:rPr>
          <w:ins w:id="27" w:author="Stephen Newhouse" w:date="2017-01-23T11:40:00Z"/>
        </w:rPr>
      </w:pPr>
    </w:p>
    <w:p w14:paraId="65D2D980" w14:textId="77777777" w:rsidR="00304509" w:rsidRDefault="00304509" w:rsidP="00304509">
      <w:pPr>
        <w:spacing w:after="0" w:line="480" w:lineRule="auto"/>
        <w:ind w:firstLine="720"/>
        <w:jc w:val="both"/>
      </w:pPr>
      <w:r>
        <w:t xml:space="preserve">In recent years Genome Wide Association Studies (GWAS) have resulted in a substantial advance of our understanding of the genetic components to Psychotic Disorders, such as Schizophrenia and Bipolar Disorders </w:t>
      </w:r>
      <w:r>
        <w:fldChar w:fldCharType="begin" w:fldLock="1"/>
      </w:r>
      <w:r>
        <w:instrText>ADDIN CSL_CITATION { "citationItems" : [ { "id" : "ITEM-1", "itemData" : { "DOI" : "10.1038/nature13595", "ISSN" : "0028-0836", "author" : [ { "dropping-particle" : "", "family" : "Ripke", "given" : "Stephan", "non-dropping-particle" : "", "parse-names" : false, "suffix" : "" }, { "dropping-particle" : "", "family" : "Neale", "given" : "Benjamin M.", "non-dropping-particle" : "", "parse-names" : false, "suffix" : "" }, { "dropping-particle" : "", "family" : "Corvin", "given" : "Aiden", "non-dropping-particle" : "", "parse-names" : false, "suffix" : "" }, { "dropping-particle" : "", "family" : "Walters", "given" : "James T. R.", "non-dropping-particle" : "", "parse-names" : false, "suffix" : "" }, { "dropping-particle" : "", "family" : "Farh", "given" : "Kai-How", "non-dropping-particle" : "", "parse-names" : false, "suffix" : "" }, { "dropping-particle" : "", "family" : "Holmans", "given" : "Peter a.", "non-dropping-particle" : "", "parse-names" : false, "suffix" : "" }, { "dropping-particle" : "", "family" : "Lee", "given" : "Phil", "non-dropping-particle" : "", "parse-names" : false, "suffix" : "" }, { "dropping-particle" : "", "family" : "Bulik-Sullivan", "given" : "Brendan", "non-dropping-particle" : "", "parse-names" : false, "suffix" : "" }, { "dropping-particle" : "", "family" : "Collier", "given" : "David a.", "non-dropping-particle" : "", "parse-names" : false, "suffix" : "" }, { "dropping-particle" : "", "family" : "Huang", "given" : "Hailiang", "non-dropping-particle" : "", "parse-names" : false, "suffix" : "" }, { "dropping-particle" : "", "family" : "Pers", "given" : "Tune H.", "non-dropping-particle" : "", "parse-names" : false, "suffix" : "" }, { "dropping-particle" : "", "family" : "Agartz", "given" : "Ingrid", "non-dropping-particle" : "", "parse-names" : false, "suffix" : "" }, { "dropping-particle" : "", "family" : "Agerbo", "given" : "Esben", "non-dropping-particle" : "", "parse-names" : false, "suffix" : "" }, { "dropping-particle" : "", "family" : "Albus", "given" : "Margot", "non-dropping-particle" : "", "parse-names" : false, "suffix" : "" }, { "dropping-particle" : "", "family" : "Alexander", "given" : "Madeline", "non-dropping-particle" : "", "parse-names" : false, "suffix" : "" }, { "dropping-particle" : "", "family" : "Amin", "given" : "Farooq", "non-dropping-particle" : "", "parse-names" : false, "suffix" : "" }, { "dropping-particle" : "", "family" : "Bacanu", "given" : "Silviu a.", "non-dropping-particle" : "", "parse-names" : false, "suffix" : "" }, { "dropping-particle" : "", "family" : "Begemann", "given" : "Martin", "non-dropping-particle" : "", "parse-names" : false, "suffix" : "" }, { "dropping-particle" : "", "family" : "Belliveau Jr", "given" : "Richard a.", "non-dropping-particle" : "", "parse-names" : false, "suffix" : "" }, { "dropping-particle" : "", "family" : "Bene", "given" : "Judit", "non-dropping-particle" : "", "parse-names" : false, "suffix" : "" }, { "dropping-particle" : "", "family" : "Bergen", "given" : "Sarah E.", "non-dropping-particle" : "", "parse-names" : false, "suffix" : "" }, { "dropping-particle" : "", "family" : "Bevilacqua", "given" : "Elizabeth", "non-dropping-particle" : "", "parse-names" : false, "suffix" : "" }, { "dropping-particle" : "", "family" : "Bigdeli", "given" : "Tim B.", "non-dropping-particle" : "", "parse-names" : false, "suffix" : "" }, { "dropping-particle" : "", "family" : "Black", "given" : "Donald W.", "non-dropping-particle" : "", "parse-names" : false, "suffix" : "" }, { "dropping-particle" : "", "family" : "Bruggeman", "given" : "Richard", "non-dropping-particle" : "", "parse-names" : false, "suffix" : "" }, { "dropping-particle" : "", "family" : "Buccola", "given" : "Nancy G.", "non-dropping-particle" : "", "parse-names" : false, "suffix" : "" }, { "dropping-particle" : "", "family" : "Buckner", "given" : "Randy L.", "non-dropping-particle" : "", "parse-names" : false, "suffix" : "" }, { "dropping-particle" : "", "family" : "Byerley", "given" : "William", "non-dropping-particle" : "", "parse-names" : false, "suffix" : "" }, { "dropping-particle" : "", "family" : "Cahn", "given" : "Wiepke", "non-dropping-particle" : "", "parse-names" : false, "suffix" : "" }, { "dropping-particle" : "", "family" : "Cai", "given" : "Guiqing", "non-dropping-particle" : "", "parse-names" : false, "suffix" : "" }, { "dropping-particle" : "", "family" : "Campion", "given" : "Dominique", "non-dropping-particle" : "", "parse-names" : false, "suffix" : "" }, { "dropping-particle" : "", "family" : "Cantor", "given" : "Rita M.", "non-dropping-particle" : "", "parse-names" : false, "suffix" : "" }, { "dropping-particle" : "", "family" : "Carr", "given" : "Vaughan J.", "non-dropping-particle" : "", "parse-names" : false, "suffix" : "" }, { "dropping-particle" : "", "family" : "Carrera", "given" : "Noa", "non-dropping-particle" : "", "parse-names" : false, "suffix" : "" }, { "dropping-particle" : "V.", "family" : "Catts", "given" : "Stanley", "non-dropping-particle" : "", "parse-names" : false, "suffix" : "" }, { "dropping-particle" : "", "family" : "Chambert", "given" : "Kimberly D.", "non-dropping-particle" : "", "parse-names" : false, "suffix" : "" }, { "dropping-particle" : "", "family" : "Chan", "given" : "Raymond C. K.", "non-dropping-particle" : "", "parse-names" : false, "suffix" : "" }, { "dropping-particle" : "", "family" : "Chen", "given" : "Ronald Y. L.", "non-dropping-particle" : "", "parse-names" : false, "suffix" : "" }, { "dropping-particle" : "", "family" : "Chen", "given" : "Eric Y. H.", "non-dropping-particle" : "", "parse-names" : false, "suffix" : "" }, { "dropping-particle" : "", "family" : "Cheng", "given" : "Wei", "non-dropping-particle" : "", "parse-names" : false, "suffix" : "" }, { "dropping-particle" : "", "family" : "Cheung", "given" : "Eric F. C.", "non-dropping-particle" : "", "parse-names" : false, "suffix" : "" }, { "dropping-particle" : "", "family" : "Ann Chong", "given" : "Siow", "non-dropping-particle" : "", "parse-names" : false, "suffix" : "" }, { "dropping-particle" : "", "family" : "Robert Cloninger", "given" : "C.", "non-dropping-particle" : "", "parse-names" : false, "suffix" : "" }, { "dropping-particle" : "", "family" : "Cohen", "given" : "David", "non-dropping-particle" : "", "parse-names" : false, "suffix" : "" }, { "dropping-particle" : "", "family" : "Cohen", "given" : "Nadine", "non-dropping-particle" : "", "parse-names" : false, "suffix" : "" }, { "dropping-particle" : "", "family" : "Cormican", "given" : "Paul", "non-dropping-particle" : "", "parse-names" : false, "suffix" : "" }, { "dropping-particle" : "", "family" : "Craddock", "given" : "Nick", "non-dropping-particle" : "", "parse-names" : false, "suffix" : "" }, { "dropping-particle" : "", "family" : "Crowley", "given" : "James J.", "non-dropping-particle" : "", "parse-names" : false, "suffix" : "" }, { "dropping-particle" : "", "family" : "Curtis", "given" : "David", "non-dropping-particle" : "", "parse-names" : false, "suffix" : "" }, { "dropping-particle" : "", "family" : "Davidson", "given" : "Michael", "non-dropping-particle" : "", "parse-names" : false, "suffix" : "" }, { "dropping-particle" : "", "family" : "Davis", "given" : "Kenneth L.", "non-dropping-particle" : "", "parse-names" : false, "suffix" : "" }, { "dropping-particle" : "", "family" : "Degenhardt", "given" : "Franziska", "non-dropping-particle" : "", "parse-names" : false, "suffix" : "" }, { "dropping-particle" : "", "family" : "Favero", "given" : "Jurgen", "non-dropping-particle" : "Del", "parse-names" : false, "suffix" : "" }, { "dropping-particle" : "", "family" : "Demontis", "given" : "Ditte", "non-dropping-particle" : "", "parse-names" : false, "suffix" : "" }, { "dropping-particle" : "", "family" : "Dikeos", "given" : "Dimitris", "non-dropping-particle" : "", "parse-names" : false, "suffix" : "" }, { "dropping-particle" : "", "family" : "Dinan", "given" : "Timothy", "non-dropping-particle" : "", "parse-names" : false, "suffix" : "" }, { "dropping-particle" : "", "family" : "Djurovic", "given" : "Srdjan", "non-dropping-particle" : "", "parse-names" : false, "suffix" : "" }, { "dropping-particle" : "", "family" : "Donohoe", "given" : "Gary", "non-dropping-particle" : "", "parse-names" : false, "suffix" : "" }, { "dropping-particle" : "", "family" : "Drapeau", "given" : "Elodie", "non-dropping-particle" : "", "parse-names" : false, "suffix" : "" }, { "dropping-particle" : "", "family" : "Duan", "given" : "Jubao", "non-dropping-particle" : "", "parse-names" : false, "suffix" : "" }, { "dropping-particle" : "", "family" : "Dudbridge", "given" : "Frank", "non-dropping-particle" : "", "parse-names" : false, "suffix" : "" }, { "dropping-particle" : "", "family" : "Durmishi", "given" : "Naser", "non-dropping-particle" : "", "parse-names" : false, "suffix" : "" }, { "dropping-particle" : "", "family" : "Eichhammer", "given" : "Peter", "non-dropping-particle" : "", "parse-names" : false, "suffix" : "" }, { "dropping-particle" : "", "family" : "Eriksson", "given" : "Johan", "non-dropping-particle" : "", "parse-names" : false, "suffix" : "" }, { "dropping-particle" : "", "family" : "Escott-Price", "given" : "Valentina", "non-dropping-particle" : "", "parse-names" : false, "suffix" : "" }, { "dropping-particle" : "", "family" : "Essioux", "given" : "Laurent", "non-dropping-particle" : "", "parse-names" : false, "suffix" : "" }, { "dropping-particle" : "", "family" : "Fanous", "given" : "Ayman H.", "non-dropping-particle" : "", "parse-names" : false, "suffix" : "" }, { "dropping-particle" : "", "family" : "Farrell", "given" : "Martilias S.", "non-dropping-particle" : "", "parse-names" : false, "suffix" : "" }, { "dropping-particle" : "", "family" : "Frank", "given" : "Josef", "non-dropping-particle" : "", "parse-names" : false, "suffix" : "" }, { "dropping-particle" : "", "family" : "Franke", "given" : "Lude", "non-dropping-particle" : "", "parse-names" : false, "suffix" : "" }, { "dropping-particle" : "", "family" : "Freedman", "given" : "Robert", "non-dropping-particle" : "", "parse-names" : false, "suffix" : "" }, { "dropping-particle" : "", "family" : "Freimer", "given" : "Nelson B.", "non-dropping-particle" : "", "parse-names" : false, "suffix" : "" }, { "dropping-particle" : "", "family" : "Friedl", "given" : "Marion", "non-dropping-particle" : "", "parse-names" : false, "suffix" : "" }, { "dropping-particle" : "", "family" : "Friedman", "given" : "Joseph I.", "non-dropping-particle" : "", "parse-names" : false, "suffix" : "" }, { "dropping-particle" : "", "family" : "Fromer", "given" : "Menachem", "non-dropping-particle" : "", "parse-names" : false, "suffix" : "" }, { "dropping-particle" : "", "family" : "Genovese", "given" : "Giulio", "non-dropping-particle" : "", "parse-names" : false, "suffix" : "" }, { "dropping-particle" : "", "family" : "Georgieva", "given" : "Lyudmila", "non-dropping-particle" : "", "parse-names" : false, "suffix" : "" }, { "dropping-particle" : "", "family" : "Giegling", "given" : "Ina", "non-dropping-particle" : "", "parse-names" : false, "suffix" : "" }, { "dropping-particle" : "", "family" : "Giusti-Rodr\u00edguez", "given" : "Paola", "non-dropping-particle" : "", "parse-names" : false, "suffix" : "" }, { "dropping-particle" : "", "family" : "Godard", "given" : "Stephanie", "non-dropping-particle" : "", "parse-names" : false, "suffix" : "" }, { "dropping-particle" : "", "family" : "Goldstein", "given" : "Jacqueline I.", "non-dropping-particle" : "", "parse-names" : false, "suffix" : "" }, { "dropping-particle" : "", "family" : "Golimbet", "given" : "Vera", "non-dropping-particle" : "", "parse-names" : false, "suffix" : "" }, { "dropping-particle" : "", "family" : "Gopal", "given" : "Srihari", "non-dropping-particle" : "", "parse-names" : false, "suffix" : "" }, { "dropping-particle" : "", "family" : "Gratten", "given" : "Jacob", "non-dropping-particle" : "", "parse-names" : false, "suffix" : "" }, { "dropping-particle" : "", "family" : "Haan", "given" : "Lieuwe", "non-dropping-particle" : "de", "parse-names" : false, "suffix" : "" }, { "dropping-particle" : "", "family" : "Hammer", "given" : "Christian", "non-dropping-particle" : "", "parse-names" : false, "suffix" : "" }, { "dropping-particle" : "", "family" : "Hamshere", "given" : "Marian L.", "non-dropping-particle" : "", "parse-names" : false, "suffix" : "" }, { "dropping-particle" : "", "family" : "Hansen", "given" : "Mark", "non-dropping-particle" : "", "parse-names" : false, "suffix" : "" }, { "dropping-particle" : "", "family" : "Hansen", "given" : "Thomas", "non-dropping-particle" : "", "parse-names" : false, "suffix" : "" }, { "dropping-particle" : "", "family" : "Haroutunian", "given" : "Vahram", "non-dropping-particle" : "", "parse-names" : false, "suffix" : "" }, { "dropping-particle" : "", "family" : "Hartmann", "given" : "Annette M.", "non-dropping-particle" : "", "parse-names" : false, "suffix" : "" }, { "dropping-particle" : "", "family" : "Henskens", "given" : "Frans a.", "non-dropping-particle" : "", "parse-names" : false, "suffix" : "" }, { "dropping-particle" : "", "family" : "Herms", "given" : "Stefan", "non-dropping-particle" : "", "parse-names" : false, "suffix" : "" }, { "dropping-particle" : "", "family" : "Hirschhorn", "given" : "Joel N.", "non-dropping-particle" : "", "parse-names" : false, "suffix" : "" }, { "dropping-particle" : "", "family" : "Hoffmann", "given" : "Per", "non-dropping-particle" : "", "parse-names" : false, "suffix" : "" }, { "dropping-particle" : "", "family" : "Hofman", "given" : "Andrea", "non-dropping-particle" : "", "parse-names" : false, "suffix" : "" }, { "dropping-particle" : "V.", "family" : "Hollegaard", "given" : "Mads", "non-dropping-particle" : "", "parse-names" : false, "suffix" : "" }, { "dropping-particle" : "", "family" : "Hougaard", "given" : "David M.", "non-dropping-particle" : "", "parse-names" : false, "suffix" : "" }, { "dropping-particle" : "", "family" : "Ikeda", "given" : "Masashi", "non-dropping-particle" : "", "parse-names" : false, "suffix" : "" }, { "dropping-particle" : "", "family" : "Joa", "given" : "Inge", "non-dropping-particle" : "", "parse-names" : false, "suffix" : "" }, { "dropping-particle" : "", "family" : "Juli\u00e0", "given" : "Antonio", "non-dropping-particle" : "", "parse-names" : false, "suffix" : "" }, { "dropping-particle" : "", "family" : "Kahn", "given" : "Ren\u00e9 S.", "non-dropping-particle" : "", "parse-names" : false, "suffix" : "" }, { "dropping-particle" : "", "family" : "Kalaydjieva", "given" : "Luba", "non-dropping-particle" : "", "parse-names" : false, "suffix" : "" }, { "dropping-particle" : "", "family" : "Karachanak-Yankova", "given" : "Sena", "non-dropping-particle" : "", "parse-names" : false, "suffix" : "" }, { "dropping-particle" : "", "family" : "Karjalainen", "given" : "Juha", "non-dropping-particle" : "", "parse-names" : false, "suffix" : "" }, { "dropping-particle" : "", "family" : "Kavanagh", "given" : "David", "non-dropping-particle" : "", "parse-names" : false, "suffix" : "" }, { "dropping-particle" : "", "family" : "Keller", "given" : "Matthew C.", "non-dropping-particle" : "", "parse-names" : false, "suffix" : "" }, { "dropping-particle" : "", "family" : "Kennedy", "given" : "James L.", "non-dropping-particle" : "", "parse-names" : false, "suffix" : "" }, { "dropping-particle" : "", "family" : "Khrunin", "given" : "Andrey", "non-dropping-particle" : "", "parse-names" : false, "suffix" : "" }, { "dropping-particle" : "", "family" : "Kim", "given" : "Yunjung", "non-dropping-particle" : "", "parse-names" : false, "suffix" : "" }, { "dropping-particle" : "", "family" : "Klovins", "given" : "Janis", "non-dropping-particle" : "", "parse-names" : false, "suffix" : "" }, { "dropping-particle" : "", "family" : "Knowles", "given" : "James a.", "non-dropping-particle" : "", "parse-names" : false, "suffix" : "" }, { "dropping-particle" : "", "family" : "Konte", "given" : "Bettina", "non-dropping-particle" : "", "parse-names" : false, "suffix" : "" }, { "dropping-particle" : "", "family" : "Kucinskas", "given" : "Vaidutis", "non-dropping-particle" : "", "parse-names" : false, "suffix" : "" }, { "dropping-particle" : "", "family" : "Ausrele Kucinskiene", "given" : "Zita", "non-dropping-particle" : "", "parse-names" : false, "suffix" : "" }, { "dropping-particle" : "", "family" : "Kuzelova-Ptackova", "given" : "Hana", "non-dropping-particle" : "", "parse-names" : false, "suffix" : "" }, { "dropping-particle" : "", "family" : "K\u00e4hler", "given" : "Anna K.", "non-dropping-particle" : "", "parse-names" : false, "suffix" : "" }, { "dropping-particle" : "", "family" : "Laurent", "given" : "Claudine", "non-dropping-particle" : "", "parse-names" : false, "suffix" : "" }, { "dropping-particle" : "", "family" : "Lee Chee Keong", "given" : "Jimmy", "non-dropping-particle" : "", "parse-names" : false, "suffix" : "" }, { "dropping-particle" : "", "family" : "Hong Lee", "given" : "S.", "non-dropping-particle" : "", "parse-names" : false, "suffix" : "" }, { "dropping-particle" : "", "family" : "Legge", "given" : "Sophie E.", "non-dropping-particle" : "", "parse-names" : false, "suffix" : "" }, { "dropping-particle" : "", "family" : "Lerer", "given" : "Bernard", "non-dropping-particle" : "", "parse-names" : false, "suffix" : "" }, { "dropping-particle" : "", "family" : "Li", "given" : "Miaoxin", "non-dropping-particle" : "", "parse-names" : false, "suffix" : "" }, { "dropping-particle" : "", "family" : "Li", "given" : "Tao", "non-dropping-particle" : "", "parse-names" : false, "suffix" : "" }, { "dropping-particle" : "", "family" : "Liang", "given" : "Kung-Yee", "non-dropping-particle" : "", "parse-names" : false, "suffix" : "" }, { "dropping-particle" : "", "family" : "Lieberman", "given" : "Jeffrey", "non-dropping-particle" : "", "parse-names" : false, "suffix" : "" }, { "dropping-particle" : "", "family" : "Limborska", "given" : "Svetlana", "non-dropping-particle" : "", "parse-names" : false, "suffix" : "" }, { "dropping-particle" : "", "family" : "Loughland", "given" : "Carmel M.", "non-dropping-particle" : "", "parse-names" : false, "suffix" : "" }, { "dropping-particle" : "", "family" : "Lubinski", "given" : "Jan", "non-dropping-particle" : "", "parse-names" : false, "suffix" : "" }, { "dropping-particle" : "", "family" : "L\u00f6nnqvist", "given" : "Jouko", "non-dropping-particle" : "", "parse-names" : false, "suffix" : "" }, { "dropping-particle" : "", "family" : "Macek Jr", "given" : "Milan", "non-dropping-particle" : "", "parse-names" : false, "suffix" : "" }, { "dropping-particle" : "", "family" : "Magnusson", "given" : "Patrik K. E.", "non-dropping-particle" : "", "parse-names" : false, "suffix" : "" }, { "dropping-particle" : "", "family" : "Maher", "given" : "Brion S.", "non-dropping-particle" : "", "parse-names" : false, "suffix" : "" }, { "dropping-particle" : "", "family" : "Maier", "given" : "Wolfgang", "non-dropping-particle" : "", "parse-names" : false, "suffix" : "" }, { "dropping-particle" : "", "family" : "Mallet", "given" : "Jacques", "non-dropping-particle" : "", "parse-names" : false, "suffix" : "" }, { "dropping-particle" : "", "family" : "Marsal", "given" : "Sara", "non-dropping-particle" : "", "parse-names" : false, "suffix" : "" }, { "dropping-particle" : "", "family" : "Mattheisen", "given" : "Manuel", "non-dropping-particle" : "", "parse-names" : false, "suffix" : "" }, { "dropping-particle" : "", "family" : "Mattingsdal", "given" : "Morten", "non-dropping-particle" : "", "parse-names" : false, "suffix" : "" }, { "dropping-particle" : "", "family" : "McCarley", "given" : "Robert W.", "non-dropping-particle" : "", "parse-names" : false, "suffix" : "" }, { "dropping-particle" : "", "family" : "McDonald", "given" : "Colm", "non-dropping-particle" : "", "parse-names" : false, "suffix" : "" }, { "dropping-particle" : "", "family" : "McIntosh", "given" : "Andrew M.", "non-dropping-particle" : "", "parse-names" : false, "suffix" : "" }, { "dropping-particle" : "", "family" : "Meier", "given" : "Sandra", "non-dropping-particle" : "", "parse-names" : false, "suffix" : "" }, { "dropping-particle" : "", "family" : "Meijer", "given" : "Carin J.", "non-dropping-particle" : "", "parse-names" : false, "suffix" : "" }, { "dropping-particle" : "", "family" : "Melegh", "given" : "Bela", "non-dropping-particle" : "", "parse-names" : false, "suffix" : "" }, { "dropping-particle" : "", "family" : "Melle", "given" : "Ingrid", "non-dropping-particle" : "", "parse-names" : false, "suffix" : "" }, { "dropping-particle" : "", "family" : "Mesholam-Gately", "given" : "Raquelle I.", "non-dropping-particle" : "", "parse-names" : false, "suffix" : "" }, { "dropping-particle" : "", "family" : "Metspalu", "given" : "Andres", "non-dropping-particle" : "", "parse-names" : false, "suffix" : "" }, { "dropping-particle" : "", "family" : "Michie", "given" : "Patricia T.", "non-dropping-particle" : "", "parse-names" : false, "suffix" : "" }, { "dropping-particle" : "", "family" : "Milani", "given" : "Lili", "non-dropping-particle" : "", "parse-names" : false, "suffix" : "" }, { "dropping-particle" : "", "family" : "Milanova", "given" : "Vihra", "non-dropping-particle" : "", "parse-names" : false, "suffix" : "" }, { "dropping-particle" : "", "family" : "Mokrab", "given" : "Younes", "non-dropping-particle" : "", "parse-names" : false, "suffix" : "" }, { "dropping-particle" : "", "family" : "Morris", "given" : "Derek W.", "non-dropping-particle" : "", "parse-names" : false, "suffix" : "" }, { "dropping-particle" : "", "family" : "Mors", "given" : "Ole", "non-dropping-particle" : "", "parse-names" : false, "suffix" : "" }, { "dropping-particle" : "", "family" : "Murphy", "given" : "Kieran C.", "non-dropping-particle" : "", "parse-names" : false, "suffix" : "" }, { "dropping-particle" : "", "family" : "Murray", "given" : "Robin M.", "non-dropping-particle" : "", "parse-names" : false, "suffix" : "" }, { "dropping-particle" : "", "family" : "Myin-Germeys", "given" : "Inez", "non-dropping-particle" : "", "parse-names" : false, "suffix" : "" }, { "dropping-particle" : "", "family" : "M\u00fcller-Myhsok", "given" : "Bertram", "non-dropping-particle" : "", "parse-names" : false, "suffix" : "" }, { "dropping-particle" : "", "family" : "Nelis", "given" : "Mari", "non-dropping-particle" : "", "parse-names" : false, "suffix" : "" }, { "dropping-particle" : "", "family" : "Nenadic", "given" : "Igor", "non-dropping-particle" : "", "parse-names" : false, "suffix" : "" }, { "dropping-particle" : "", "family" : "Nertney", "given" : "Deborah a.", "non-dropping-particle" : "", "parse-names" : false, "suffix" : "" }, { "dropping-particle" : "", "family" : "Nestadt", "given" : "Gerald", "non-dropping-particle" : "", "parse-names" : false, "suffix" : "" }, { "dropping-particle" : "", "family" : "Nicodemus", "given" : "Kristin K.", "non-dropping-particle" : "", "parse-names" : false, "suffix" : "" }, { "dropping-particle" : "", "family" : "Nikitina-Zake", "given" : "Liene", "non-dropping-particle" : "", "parse-names" : false, "suffix" : "" }, { "dropping-particle" : "", "family" : "Nisenbaum", "given" : "Laura", "non-dropping-particle" : "", "parse-names" : false, "suffix" : "" }, { "dropping-particle" : "", "family" : "Nordin", "given" : "Annelie", "non-dropping-particle" : "", "parse-names" : false, "suffix" : "" }, { "dropping-particle" : "", "family" : "O\u2019Callaghan", "given" : "Eadbhard", "non-dropping-particle" : "", "parse-names" : false, "suffix" : "" }, { "dropping-particle" : "", "family" : "O\u2019Dushlaine", "given" : "Colm", "non-dropping-particle" : "", "parse-names" : false, "suffix" : "" }, { "dropping-particle" : "", "family" : "O\u2019Neill", "given" : "F. Anthony", "non-dropping-particle" : "", "parse-names" : false, "suffix" : "" }, { "dropping-particle" : "", "family" : "Oh", "given" : "Sang-Yun", "non-dropping-particle" : "", "parse-names" : false, "suffix" : "" }, { "dropping-particle" : "", "family" : "Olincy", "given" : "Ann", "non-dropping-particle" : "", "parse-names" : false, "suffix" : "" }, { "dropping-particle" : "", "family" : "Olsen", "given" : "Line", "non-dropping-particle" : "", "parse-names" : false, "suffix" : "" }, { "dropping-particle" : "", "family" : "Os", "given" : "Jim", "non-dropping-particle" : "Van", "parse-names" : false, "suffix" : "" }, { "dropping-particle" : "", "family" : "Endophenotypes International Consortium", "given" : "Psychosis", "non-dropping-particle" : "", "parse-names" : false, "suffix" : "" }, { "dropping-particle" : "", "family" : "Pantelis", "given" : "Christos", "non-dropping-particle" : "", "parse-names" : false, "suffix" : "" }, { "dropping-particle" : "", "family" : "Papadimitriou", "given" : "George N.", "non-dropping-particle" : "", "parse-names" : false, "suffix" : "" }, { "dropping-particle" : "", "family" : "Papiol", "given" : "Sergi", "non-dropping-particle" : "", "parse-names" : false, "suffix" : "" }, { "dropping-particle" : "", "family" : "Parkhomenko", "given" : "Elena", "non-dropping-particle" : "", "parse-names" : false, "suffix" : "" }, { "dropping-particle" : "", "family" : "Pato", "given" : "Michele T.", "non-dropping-particle" : "", "parse-names" : false, "suffix" : "" }, { "dropping-particle" : "", "family" : "Paunio", "given" : "Tiina", "non-dropping-particle" : "", "parse-names" : false, "suffix" : "" }, { "dropping-particle" : "", "family" : "Pejovic-Milovancevic", "given" : "Milica", "non-dropping-particle" : "", "parse-names" : false, "suffix" : "" }, { "dropping-particle" : "", "family" : "Perkins", "given" : "Diana O.", "non-dropping-particle" : "", "parse-names" : false, "suffix" : "" }, { "dropping-particle" : "", "family" : "Pietil\u00e4inen", "given" : "Olli", "non-dropping-particle" : "", "parse-names" : false, "suffix" : "" }, { "dropping-particle" : "", "family" : "Pimm", "given" : "Jonathan", "non-dropping-particle" : "", "parse-names" : false, "suffix" : "" }, { "dropping-particle" : "", "family" : "Pocklington", "given" : "Andrew J.", "non-dropping-particle" : "", "parse-names" : false, "suffix" : "" }, { "dropping-particle" : "", "family" : "Powell", "given" : "John", "non-dropping-particle" : "", "parse-names" : false, "suffix" : "" }, { "dropping-particle" : "", "family" : "Price", "given" : "Alkes", "non-dropping-particle" : "", "parse-names" : false, "suffix" : "" }, { "dropping-particle" : "", "family" : "Pulver", "given" : "Ann E.", "non-dropping-particle" : "", "parse-names" : false, "suffix" : "" }, { "dropping-particle" : "", "family" : "Purcell", "given" : "Shaun M.", "non-dropping-particle" : "", "parse-names" : false, "suffix" : "" }, { "dropping-particle" : "", "family" : "Quested", "given" : "Digby", "non-dropping-particle" : "", "parse-names" : false, "suffix" : "" }, { "dropping-particle" : "", "family" : "Rasmussen", "given" : "Henrik B.", "non-dropping-particle" : "", "parse-names" : false, "suffix" : "" }, { "dropping-particle" : "", "family" : "Reichenberg", "given" : "Abraham", "non-dropping-particle" : "", "parse-names" : false, "suffix" : "" }, { "dropping-particle" : "", "family" : "Reimers", "given" : "Mark a.", "non-dropping-particle" : "", "parse-names" : false, "suffix" : "" }, { "dropping-particle" : "", "family" : "Richards", "given" : "Alexander L.", "non-dropping-particle" : "", "parse-names" : false, "suffix" : "" }, { "dropping-particle" : "", "family" : "Roffman", "given" : "Joshua L.", "non-dropping-particle" : "", "parse-names" : false, "suffix" : "" }, { "dropping-particle" : "", "family" : "Roussos", "given" : "Panos", "non-dropping-particle" : "", "parse-names" : false, "suffix" : "" }, { "dropping-particle" : "", "family" : "Ruderfer", "given" : "Douglas M.",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"Schall", "given" : "Ulrich", "non-dropping-particle" : "", "parse-names" : false, "suffix" : "" }, { "dropping-particle" : "", "family" : "Schubert", "given" : "Christian R.", "non-dropping-particle" : "", "parse-names" : false, "suffix" : "" }, { "dropping-particle" : "", "family" : "Schulze", "given" : "Thomas G.", "non-dropping-particle" : "", "parse-names" : false, "suffix" : "" }, { "dropping-particle" : "", "family" : "Schwab", "given" : "Sibylle G.", "non-dropping-particle" : "", "parse-names" : false, "suffix" : "" }, { "dropping-particle" : "", "family" : "Scolnick", "given" : "Edward M.", "non-dropping-particle" : "", "parse-names" : false, "suffix" : "" }, { "dropping-particle" : "", "family" : "Scott", "given" : "Rodney J.", "non-dropping-particle" : "", "parse-names" : false, "suffix" : "" }, { "dropping-particle" : "", "family" : "Seidman", "given" : "Larry J.", "non-dropping-particle" : "", "parse-names" : false, "suffix" : "" }, { "dropping-particle" : "", "family" : "Shi", "given" : "Jianxin", "non-dropping-particle" : "", "parse-names" : false, "suffix" : "" }, { "dropping-particle" : "", "family" : "Sigurdsson", "given" : "Engilbert", "non-dropping-particle" : "", "parse-names" : false, "suffix" : "" }, { "dropping-particle" : "", "family" : "Silagadze", "given" : "Teimuraz", "non-dropping-particle" : "", "parse-names" : false, "suffix" : "" }, { "dropping-particle" : "", "family" : "Silverman", "given" : "Jeremy M.", "non-dropping-particle" : "", "parse-names" : false, "suffix" : "" }, { "dropping-particle" : "", "family" : "Sim", "given" : "Kang", "non-dropping-particle" : "", "parse-names" : false, "suffix" : "" }, { "dropping-particle" : "", "family" : "Slominsky", "given" : "Petr", "non-dropping-particle" : "", "parse-names" : false, "suffix" : "" }, { "dropping-particle" : "", "family" : "Smoller", "given" : "Jordan W.", "non-dropping-particle" : "", "parse-names" : false, "suffix" : "" }, { "dropping-particle" : "", "family" : "So", "given" : "Hon-Cheong", "non-dropping-particle" : "", "parse-names" : false, "suffix" : "" }, { "dropping-particle" : "", "family" : "Spencer", "given" : "ChrisC. a.", "non-dropping-particle" : "", "parse-names" : false, "suffix" : "" }, { "dropping-particle" : "", "family" : "Stahl", "given" : "Eli a.",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"Stogmann", "given" : "Elisabeth", "non-dropping-particle" : "", "parse-names" : false, "suffix" : "" }, { "dropping-particle" : "", "family" : "Straub", "given" : "Richard E.", "non-dropping-particle" : "", "parse-names" : false, "suffix" : "" }, { "dropping-particle" : "", "family" : "Strengman", "given" : "Eric", "non-dropping-particle" : "", "parse-names" : false, "suffix" : "" }, { "dropping-particle" : "", "family" : "Strohmaier", "given" : "Jana", "non-dropping-particle" : "", "parse-names" : false, "suffix" : "" }, { "dropping-particle" : "", "family" : "Scott Stroup", "given" : "T.", "non-dropping-particle" : "", "parse-names" : false, "suffix" : "" }, { "dropping-particle" : "", "family" : "Subramaniam", "given" : "Mythily", "non-dropping-particle" : "", "parse-names" : false, "suffix" : "" }, { "dropping-particle" : "", "family" : "Suvisaari", "given" : "Jaana", "non-dropping-particle" : "", "parse-names" : false, "suffix" : "" }, { "dropping-particle" : "", "family" : "Svrakic", "given" : "Dragan M.", "non-dropping-particle" : "", "parse-names" : false, "suffix" : "" }, { "dropping-particle" : "", "family" : "Szatkiewicz", "given" : "Jin P.", "non-dropping-particle" : "", "parse-names" : false, "suffix" : "" }, { "dropping-particle" : "", "family" : "S\u00f6derman", "given" : "Erik", "non-dropping-particle" : "", "parse-names" : false, "suffix" : "" }, { "dropping-particle" : "", "family" : "Thirumalai", "given" : "Srinivas", "non-dropping-particle" : "", "parse-names" : false, "suffix" : "" }, { "dropping-particle" : "", "family" : "Toncheva", "given" : "Draga", "non-dropping-particle" : "", "parse-names" : false, "suffix" : "" }, { "dropping-particle" : "", "family" : "Tosato", "given" : "Sarah", "non-dropping-particle" : "", "parse-names" : false, "suffix" : "" }, { "dropping-particle" : "", "family" : "Veijola", "given" : "Juha", "non-dropping-particle" : "", "parse-names" : false, "suffix" : "" }, { "dropping-particle" : "", "family" : "Waddington", "given" : "John", "non-dropping-particle" : "", "parse-names" : false, "suffix" : "" }, { "dropping-particle" : "", "family" : "Walsh", "given" : "Dermot", "non-dropping-particle" : "", "parse-names" : false, "suffix" : "" }, { "dropping-particle" : "", "family" : "Wang", "given" : "Dai", "non-dropping-particle" : "", "parse-names" : false, "suffix" : "" }, { "dropping-particle" : "", "family" : "Wang", "given" : "Qiang", "non-dropping-particle" : "", "parse-names" : false, "suffix" : "" }, { "dropping-particle" : "", "family" : "Webb", "given" : "Bradley T.", "non-dropping-particle" : "", "parse-names" : false, "suffix" : "" }, { "dropping-particle" : "", "family" : "Weiser", "given" : "Mark", "non-dropping-particle" : "", "parse-names" : false, "suffix" : "" }, { "dropping-particle" : "", "family" : "Wildenauer", "given" : "Dieter B.", "non-dropping-particle" : "", "parse-names" : false, "suffix" : "" }, { "dropping-particle" : "", "family" : "Williams", "given" : "Nigel M.", "non-dropping-particle" : "", "parse-names" : false, "suffix" : "" }, { "dropping-particle" : "", "family" : "Williams", "given" : "Stephanie", "non-dropping-particle" : "", "parse-names" : false, "suffix" : "" }, { "dropping-particle" : "", "family" : "Witt", "given" : "Stephanie H.", "non-dropping-particle" : "", "parse-names" : false, "suffix" : "" }, { "dropping-particle" : "", "family" : "Wolen", "given" : "Aaron R.", "non-dropping-particle" : "", "parse-names" : false, "suffix" : "" }, { "dropping-particle" : "", "family" : "Wong", "given" : "Emily H. M.", "non-dropping-particle" : "", "parse-names" : false, "suffix" : "" }, { "dropping-particle" : "", "family" : "Wormley", "given" : "Brandon K.", "non-dropping-particle" : "", "parse-names" : false, "suffix" : "" }, { "dropping-particle" : "", "family" : "Simon Xi", "given" : "Hualin", "non-dropping-particle" : "", "parse-names" : false, "suffix" : "" }, { "dropping-particle" : "", "family" : "Zai", "given" : "Clement C.", "non-dropping-particle" : "", "parse-names" : false, "suffix" : "" }, { "dropping-particle" : "", "family" : "Zheng", "given" : "Xuebin", "non-dropping-particle" : "", "parse-names" : false, "suffix" : "" }, { "dropping-particle" : "", "family" : "Zimprich", "given" : "Fritz", "non-dropping-particle" : "", "parse-names" : false, "suffix" : "" }, { "dropping-particle" : "", "family" : "Wray", "given" : "Naomi R.", "non-dropping-particle" : "", "parse-names" : false, "suffix" : "" }, { "dropping-particle" : "", "family" : "Stefansson", "given" : "Kari", "non-dropping-particle" : "", "parse-names" : false, "suffix" : "" }, { "dropping-particle" : "", "family" : "Visscher", "given" : "Peter M.", "non-dropping-particle" : "", "parse-names" : false, "suffix" : "" }, { "dropping-particle" : "", "family" : "Trust Case-Control Consortium", "given" : "Wellcome", "non-dropping-particle" : "", "parse-names" : false, "suffix" : "" }, { "dropping-particle" : "", "family" : "Adolfsson", "given" : "Rolf", "non-dropping-particle" : "", "parse-names" : false, "suffix" : "" }, { "dropping-particle" : "", "family" : "Andreassen", "given" : "Ole a.", "non-dropping-particle" : "", "parse-names" : false, "suffix" : "" }, { "dropping-particle" : "", "family" : "Blackwood", "given" : "Douglas H. R.", "non-dropping-particle" : "", "parse-names" : false, "suffix" : "" }, { "dropping-particle" : "", "family" : "Bramon", "given" : "Elvira", "non-dropping-particle" : "", "parse-names" : false, "suffix" : "" }, { "dropping-particle" : "", "family" : "Buxbaum", "given" : "Joseph D.", "non-dropping-particle" : "", "parse-names" : false, "suffix" : "" }, { "dropping-particle" : "", "family" : "B\u00f8rglum", "given" : "Anders D.", "non-dropping-particle" : "", "parse-names" : false, "suffix" : "" }, { "dropping-particle" : "", "family" : "Cichon", "given" : "Sven", "non-dropping-particle" : "", "parse-names" : false, "suffix" : "" }, { "dropping-particle" : "", "family" : "Darvasi", "given" : "Ariel", "non-dropping-particle" : "", "parse-names" : false, "suffix" : "" }, { "dropping-particle" : "", "family" : "Domenici", "given" : "Enrico", "non-dropping-particle" : "", "parse-names" : false, "suffix" : "" }, { "dropping-particle" : "", "family" : "Ehrenreich", "given" : "Hannelore", "non-dropping-particle" : "", "parse-names" : false, "suffix" : "" }, { "dropping-particle" : "", "family" : "Esko", "given" : "T\u00f5nu", "non-dropping-particle" : "", "parse-names" : false, "suffix" : "" }, { "dropping-particle" : "V.", "family" : "Gejman", "given" : "Pablo", "non-dropping-particle" : "", "parse-names" : false, "suffix" : "" }, { "dropping-particle" : "", "family" : "Gill", "given" : "Michael", "non-dropping-particle" : "", "parse-names" : false, "suffix" : "" }, { "dropping-particle" : "", "family" : "Gurling", "given" : "Hugh", "non-dropping-particle" : "", "parse-names" : false, "suffix" : "" }, { "dropping-particle" : "", "family" : "Hultman", "given" : "Christina M.", "non-dropping-particle" : "", "parse-names" : false, "suffix" : "" }, { "dropping-particle" : "", "family" : "Iwata", "given" : "Nakao", "non-dropping-particle" : "", "parse-names" : false, "suffix" : "" }, { "dropping-particle" : "V.", "family" : "Jablensky", "given" : "Assen", "non-dropping-particle" : "", "parse-names" : false, "suffix" : "" }, { "dropping-particle" : "", "family" : "J\u00f6nsson", "given" : "Erik G.", "non-dropping-particle" : "", "parse-names" : false, "suffix" : "" }, { "dropping-particle" : "", "family" : "Kendler", "given" : "Kenneth S.", "non-dropping-particle" : "", "parse-names" : false, "suffix" : "" }, { "dropping-particle" : "", "family" : "Kirov", "given" : "George", "non-dropping-particle" : "", "parse-names" : false, "suffix" : "" }, { "dropping-particle" : "", "family" : "Knight", "given" : "Jo", "non-dropping-particle" : "", "parse-names" : false, "suffix" : "" }, { "dropping-particle" : "", "family" : "Lencz", "given" : "Todd", "non-dropping-particle" : "", "parse-names" : false, "suffix" : "" }, { "dropping-particle" : "", "family" : "Levinson", "given" : "Douglas F.", "non-dropping-particle" : "", "parse-names" : false, "suffix" : "" }, { "dropping-particle" : "", "family" : "Li", "given" : "Qingqin S.", "non-dropping-particle" : "", "parse-names" : false, "suffix" : "" }, { "dropping-particle" : "", "family" : "Liu", "given" : "Jianjun", "non-dropping-particle" : "", "parse-names" : false, "suffix" : "" }, { "dropping-particle" : "", "family" : "Malhotra", "given" : "Anil K.", "non-dropping-particle" : "", "parse-names" : false, "suffix" : "" }, { "dropping-particle" : "", "family" : "McCarroll", "given" : "Steven a.", "non-dropping-particle" : "", "parse-names" : false, "suffix" : "" }, { "dropping-particle" : "", "family" : "McQuillin", "given" : "Andrew", "non-dropping-particle" : "", "parse-names" : false, "suffix" : "" }, { "dropping-particle" : "", "family" : "Moran", "given" : "Jennifer L.", "non-dropping-particle" : "", "parse-names" : false, "suffix" : "" }, { "dropping-particle" : "", "family" : "Mortensen", "given" : "Preben B.", "non-dropping-particle" : "", "parse-names" : false, "suffix" : "" }, { "dropping-particle" : "", "family" : "Mowry", "given" : "Bryan J.", "non-dropping-particle" : "", "parse-names" : false, "suffix" : "" }, { "dropping-particle" : "", "family" : "N\u00f6then", "given" : "Markus M.", "non-dropping-particle" : "", "parse-names" : false, "suffix" : "" }, { "dropping-particle" : "", "family" : "Ophoff", "given" : "Roel a.",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"Pato", "given" : "Carlos N.", "non-dropping-particle" : "", "parse-names" : false, "suffix" : "" }, { "dropping-particle" : "", "family" : "Petryshen", "given" : "Tracey L.", "non-dropping-particle" : "", "parse-names" : false, "suffix" : "" }, { "dropping-particle" : "", "family" : "Posthuma", "given" : "Danielle", "non-dropping-particle" : "", "parse-names" : false, "suffix" : "" }, { "dropping-particle" : "", "family" : "Rietschel", "given" : "Marcella", "non-dropping-particle" : "", "parse-names" : false, "suffix" : "" }, { "dropping-particle" : "", "family" : "Riley", "given" : "Brien P.", "non-dropping-particle" : "", "parse-names" : false, "suffix" : "" }, { "dropping-particle" : "", "family" : "Rujescu", "given" : "Dan", "non-dropping-particle" : "", "parse-names" : false, "suffix" : "" }, { "dropping-particle" : "", "family" : "Sham", "given" : "Pak C.", "non-dropping-particle" : "", "parse-names" : false, "suffix" : "" }, { "dropping-particle" : "", "family" : "Sklar", "given" : "Pamela", "non-dropping-particle" : "", "parse-names" : false, "suffix" : "" }, { "dropping-particle" : "", "family" : "St Clair", "given" : "David", "non-dropping-particle" : "", "parse-names" : false, "suffix" : "" }, { "dropping-particle" : "", "family" : "Weinberger", "given" : "Daniel R.", "non-dropping-particle" : "", "parse-names" : false, "suffix" : "" }, { "dropping-particle" : "", "family" : "Wendland", "given" : "Jens R.", "non-dropping-particle" : "", "parse-names" : false, "suffix" : "" }, { "dropping-particle" : "", "family" : "Werge", "given" : "Thomas", "non-dropping-particle" : "", "parse-names" : false, "suffix" : "" }, { "dropping-particle" : "", "family" : "Daly", "given" : "Mark J.", "non-dropping-particle" : "", "parse-names" : false, "suffix" : "" }, { "dropping-particle" : "", "family" : "Sullivan", "given" : "Patrick F.", "non-dropping-particle" : "", "parse-names" : false, "suffix" : "" }, { "dropping-particle" : "", "family" : "O\u2019Donovan", "given" : "Michael C.", "non-dropping-particle" : "", "parse-names" : false, "suffix" : "" } ], "container-title" : "Nature", "id" : "ITEM-1", "issued" : { "date-parts" : [ [ "2014", "7", "22" ] ] }, "title" : "Biological insights from 108 schizophrenia-associated genetic loci", "type" : "article-journal" }, "uris" : [ "http://www.mendeley.com/documents/?uuid=916e7bb2-ff34-4a98-bd11-f2b98104fa23" ] } ], "mendeley" : { "formattedCitation" : "(Ripke et al., 2014)", "plainTextFormattedCitation" : "(Ripke et al., 2014)", "previouslyFormattedCitation" : "(Ripke et al., 2014)" }, "properties" : { "noteIndex" : 0 }, "schema" : "https://github.com/citation-style-language/schema/raw/master/csl-citation.json" }</w:instrText>
      </w:r>
      <w:r>
        <w:fldChar w:fldCharType="separate"/>
      </w:r>
      <w:proofErr w:type="gramStart"/>
      <w:r w:rsidRPr="00304509">
        <w:rPr>
          <w:noProof/>
        </w:rPr>
        <w:t>(Ripke et al., 2014)</w:t>
      </w:r>
      <w:r>
        <w:fldChar w:fldCharType="end"/>
      </w:r>
      <w:r>
        <w:t>.</w:t>
      </w:r>
      <w:proofErr w:type="gramEnd"/>
      <w:r>
        <w:t xml:space="preserve"> Much less focus, however, has been given to high-throughput gene expression analyses in the context of these disorders.</w:t>
      </w:r>
    </w:p>
    <w:p w14:paraId="64EEFB02" w14:textId="77777777" w:rsidR="00304509" w:rsidRDefault="00304509" w:rsidP="00304509">
      <w:pPr>
        <w:spacing w:after="0" w:line="480" w:lineRule="auto"/>
        <w:ind w:firstLine="720"/>
        <w:jc w:val="both"/>
      </w:pPr>
      <w:r>
        <w:t xml:space="preserve">While complementary to GWAS, gene expression microarray studies have the advantage of not just analysing largely static genetic factors, but potentially reflecting dynamic responses to additional factors such as drug use, stress, age and other environmental factors. This is important since we know that psychotic disorders are the result of a complex gene-environment interplay. </w:t>
      </w:r>
    </w:p>
    <w:p w14:paraId="3F207111" w14:textId="77777777" w:rsidR="00304509" w:rsidRDefault="00304509" w:rsidP="00304509">
      <w:pPr>
        <w:spacing w:after="0" w:line="480" w:lineRule="auto"/>
        <w:ind w:firstLine="720"/>
        <w:jc w:val="both"/>
      </w:pPr>
      <w:r>
        <w:lastRenderedPageBreak/>
        <w:t xml:space="preserve">An important factor to consider when performing gene expression studies, is the identification of a disorder relevant tissue. For pragmatic reasons, in this study we chose to study transcriptional changes in whole blood, which is easily accessible and minimally invasive. There is an established literature of using blood for gene expression studies of a variety of psychiatric conditions. This includes studies looking specifically at psychosis and / or schizophrenia, however sample sizes in this area have been small, ranging from dozens to about 100 patients </w:t>
      </w:r>
      <w:r>
        <w:fldChar w:fldCharType="begin" w:fldLock="1"/>
      </w:r>
      <w:r>
        <w:instrText>ADDIN CSL_CITATION { "citationItems" : [ { "id" : "ITEM-1", "itemData" : { "DOI" : "10.1016/j.jpsychires.2009.03.005", "ISSN" : "1879-1379", "PMID" : "19358997", "abstract" : "The aim of this study was to analyze gene expression in blood of patients with newly-diagnosed schizophrenia during their first psychotic episode and subsequent remission. Whole blood samples were obtained from 32 untreated patients presenting with their first psychotic episode suggestive of schizophrenia and 32 age- and gender-matched controls. Using Affymetrix micoarrays, we identified significantly altered expression of 180 gene probes in psychotic patients compared to controls. A subset of four significantly changed genes was further confirmed with QRT-PCR. The following genes were significantly altered in patients: glucose transporter, SLC2A3 (p&lt;0.001) and actin assembly factor DAAM2 (p&lt;0.001) were increased, whereas translation, zinc metallopeptidase, neurolysin 1 and myosin C were significantly decreased (p&lt;0.05). Expression of these candidate markers was also analyzed in a longitudinal study (12-24 months) in 12 patients who achieved full remission. Interestingly, expression of DAAM2 returned to control levels in patients who were in remission after their first psychotic episode, suggesting that its expression correlates with diseases progression and/or response to treatment. In summary, we identified changes of gene expression from peripheral blood which might help discriminate patients with schizophrenia from controls. While these results are promising, especially for DAAM2 whose polymorphic variants have been found significantly associated with schizophrenia, it will be important to analyze larger cohorts of patients in order to firmly establish changes in gene expression as blood markers of schizophrenia.", "author" : [ { "dropping-particle" : "", "family" : "Kuzman", "given" : "Martina Rojnic", "non-dropping-particle" : "", "parse-names" : false, "suffix" : "" }, { "dropping-particle" : "", "family" : "Medved", "given" : "Vesna", "non-dropping-particle" : "", "parse-names" : false, "suffix" : "" }, { "dropping-particle" : "", "family" : "Terzic", "given" : "Janos", "non-dropping-particle" : "", "parse-names" : false, "suffix" : "" }, { "dropping-particle" : "", "family" : "Krainc", "given" : "Dimitri", "non-dropping-particle" : "", "parse-names" : false, "suffix" : "" } ], "container-title" : "Journal of psychiatric research", "id" : "ITEM-1", "issue" : "13", "issued" : { "date-parts" : [ [ "2009", "9" ] ] }, "page" : "1073-7", "publisher" : "Elsevier Ltd", "title" : "Genome-wide expression analysis of peripheral blood identifies candidate biomarkers for schizophrenia.", "type" : "article-journal", "volume" : "43" }, "uris" : [ "http://www.mendeley.com/documents/?uuid=b9b26f75-2147-4447-9e62-17b942966331" ] }, { "id" : "ITEM-2", "itemData" : { "DOI" : "10.1016/j.jpsychires.2012.11.007", "ISSN" : "1879-1379", "PMID" : "23218666", "abstract" : "Peripheral blood mononuclear cells (PBMCs) represent an accessible tissue source for gene expression profiling in schizophrenia that could provide insight into the molecular basis of the disorder. This study used the Illumina HT_12 microarray platform and quantitative real time PCR (QPCR) to perform mRNA\u00a0expression profiling on 114 patients with schizophrenia or schizoaffective disorder and 80 non-psychiatric controls from the Australian Schizophrenia Research Bank (ASRB). Differential expression analysis revealed altered expression of 164 genes (59 up-regulated and 105 down-regulated) in the PBMCs from patients with schizophrenia compared to controls. Bioinformatic analysis indicated significant enrichment of differentially expressed genes known to be involved or associated with immune function and regulating the immune response. The differential expression of 6 genes, EIF2C2 (Ago 2), MEF2D, EVL, PI3, S100A12 and DEFA4 was confirmed by QPCR. Genome-wide expression analysis of PBMCs from individuals with schizophrenia was characterized by the alteration of genes with immune system function, supporting the hypothesis that the disorder has a significant immunological component in its etiology.", "author" : [ { "dropping-particle" : "", "family" : "Gardiner", "given" : "Erin J", "non-dropping-particle" : "", "parse-names" : false, "suffix" : "" }, { "dropping-particle" : "", "family" : "Cairns", "given" : "Murray J", "non-dropping-particle" : "", "parse-names" : false, "suffix" : "" }, { "dropping-particle" : "", "family" : "Liu", "given" : "Bing", "non-dropping-particle" : "", "parse-names" : false, "suffix" : "" }, { "dropping-particle" : "", "family" : "Beveridge", "given" : "Natalie J", "non-dropping-particle" : "", "parse-names" : false, "suffix" : "" }, { "dropping-particle" : "", "family" : "Carr", "given" : "Vaughan", "non-dropping-particle" : "", "parse-names" : false, "suffix" : "" }, { "dropping-particle" : "", "family" : "Kelly", "given" : "Brian", "non-dropping-particle" : "", "parse-names" : false, "suffix" : "" }, { "dropping-particle" : "", "family" : "Scott", "given" : "Rodney J", "non-dropping-particle" : "", "parse-names" : false, "suffix" : "" }, { "dropping-particle" : "", "family" : "Tooney", "given" : "Paul a", "non-dropping-particle" : "", "parse-names" : false, "suffix" : "" } ], "container-title" : "Journal of psychiatric research", "id" : "ITEM-2", "issue" : "4", "issued" : { "date-parts" : [ [ "2013", "4" ] ] }, "page" : "425-37", "publisher" : "Elsevier Ltd", "title" : "Gene expression analysis reveals schizophrenia-associated dysregulation of immune pathways in peripheral blood mononuclear cells.", "type" : "article-journal", "volume" : "47" }, "uris" : [ "http://www.mendeley.com/documents/?uuid=461c3ade-8df0-474e-b181-1349d440eab5" ] }, { "id" : "ITEM-3", "itemData" : { "DOI" : "10.1371/journal.pone.0039498", "ISSN" : "1932-6203", "PMID" : "22761806", "abstract" : "Despite large-scale genome-wide association studies (GWAS), the underlying genes for schizophrenia are largely unknown. Additional approaches are therefore required to identify the genetic background of this disorder. Here we report findings from a large gene expression study in peripheral blood of schizophrenia patients and controls. We applied a systems biology approach to genome-wide expression data from whole blood of 92 medicated and 29 antipsychotic-free schizophrenia patients and 118 healthy controls. We show that gene expression profiling in whole blood can identify twelve large gene co-expression modules associated with schizophrenia. Several of these disease related modules are likely to reflect expression changes due to antipsychotic medication. However, two of the disease modules could be replicated in an independent second data set involving antipsychotic-free patients and controls. One of these robustly defined disease modules is significantly enriched with brain-expressed genes and with genetic variants that were implicated in a GWAS study, which could imply a causal role in schizophrenia etiology. The most highly connected intramodular hub gene in this module (ABCF1), is located in, and regulated by the major histocompatibility (MHC) complex, which is intriguing in light of the fact that common allelic variants from the MHC region have been implicated in schizophrenia. This suggests that the MHC increases schizophrenia susceptibility via altered gene expression of regulatory genes in this network.", "author" : [ { "dropping-particle" : "", "family" : "Jong", "given" : "Simone", "non-dropping-particle" : "de", "parse-names" : false, "suffix" : "" }, { "dropping-particle" : "", "family" : "Boks", "given" : "Marco P M", "non-dropping-particle" : "", "parse-names" : false, "suffix" : "" }, { "dropping-particle" : "", "family" : "Fuller", "given" : "Tova F", "non-dropping-particle" : "", "parse-names" : false, "suffix" : "" }, { "dropping-particle" : "", "family" : "Strengman", "given" : "Eric", "non-dropping-particle" : "", "parse-names" : false, "suffix" : "" }, { "dropping-particle" : "", "family" : "Janson", "given" : "Esther", "non-dropping-particle" : "", "parse-names" : false, "suffix" : "" }, { "dropping-particle" : "", "family" : "Kovel", "given" : "Carolien G F", "non-dropping-particle" : "de", "parse-names" : false, "suffix" : "" }, { "dropping-particle" : "", "family" : "Ori", "given" : "Anil P S", "non-dropping-particle" : "", "parse-names" : false, "suffix" : "" }, { "dropping-particle" : "", "family" : "Vi", "given" : "Nancy", "non-dropping-particle" : "", "parse-names" : false, "suffix" : "" }, { "dropping-particle" : "", "family" : "Mulder", "given" : "Flip", "non-dropping-particle" : "", "parse-names" : false, "suffix" : "" }, { "dropping-particle" : "", "family" : "Blom", "given" : "Jan Dirk", "non-dropping-particle" : "", "parse-names" : false, "suffix" : "" }, { "dropping-particle" : "", "family" : "Glenth\u00f8j", "given" : "Birte", "non-dropping-particle" : "", "parse-names" : false, "suffix" : "" }, { "dropping-particle" : "", "family" : "Schubart", "given" : "Chris D", "non-dropping-particle" : "", "parse-names" : false, "suffix" : "" }, { "dropping-particle" : "", "family" : "Cahn", "given" : "Wiepke", "non-dropping-particle" : "", "parse-names" : false, "suffix" : "" }, { "dropping-particle" : "", "family" : "Kahn", "given" : "Ren\u00e9 S", "non-dropping-particle" : "", "parse-names" : false, "suffix" : "" }, { "dropping-particle" : "", "family" : "Horvath", "given" : "Steve", "non-dropping-particle" : "", "parse-names" : false, "suffix" : "" }, { "dropping-particle" : "", "family" : "Ophoff", "given" : "Roel a", "non-dropping-particle" : "", "parse-names" : false, "suffix" : "" } ], "container-title" : "PloS one", "id" : "ITEM-3", "issue" : "6", "issued" : { "date-parts" : [ [ "2012", "1" ] ] }, "page" : "e39498", "title" : "A gene co-expression network in whole blood of schizophrenia patients is independent of antipsychotic-use and enriched for brain-expressed genes.", "type" : "article-journal", "volume" : "7" }, "uris" : [ "http://www.mendeley.com/documents/?uuid=b3b18c73-7415-4d55-9d2d-c84d16f5ab10" ] }, { "id" : "ITEM-4", "itemData" : { "DOI" : "10.1177/0004867412442405", "ISSN" : "1440-1614", "PMID" : "22441207", "abstract" : "BACKGROUND: With an estimated 80% heritability, molecular genetic research into schizophrenia has remained inconclusive. Recent large-scale, genome-wide association studies only identified a small number of susceptibility genes with individually very small effect sizes. However, the variable expression of the phenotype is not well captured in diagnosis-based research as well as when assuming a 'heterogenic risk model' (as apposed to a monogenic or polygenic model). Hence, the expression of susceptibility genes in response to environmental factors in concert with other disease-promoting or protecting genes has increasingly attracted attention.\n\nMETHOD: The current review summarises findings of microarray gene expression research with relevance to schizophrenia as they emerged over the past decade.\n\nRESULTS: Most findings from post mortem, peripheral tissues and animal models to date have linked altered gene expression in schizophrenia to presynaptic function, signalling, myelination, neural migration, cellular immune mechanisms, and response to oxidative stress consistent with multiple small effects of many individual genes. However, the majority of results are difficult to interpret due to small sample sizes (i.e. potential type-2 errors), confounding factors (i.e. medication effects) or lack of plausible neurobiological theory.\n\nCONCLUSION: Nevertheless, microarray gene expression research is likely to play an important role in the future when investigating gene/gene and gene/environment interactions by adopting a neurobiologically sound theoretical framework.", "author" : [ { "dropping-particle" : "", "family" : "Kumarasinghe", "given" : "Nishantha", "non-dropping-particle" : "", "parse-names" : false, "suffix" : "" }, { "dropping-particle" : "", "family" : "Tooney", "given" : "Paul a", "non-dropping-particle" : "", "parse-names" : false, "suffix" : "" }, { "dropping-particle" : "", "family" : "Schall", "given" : "Ulrich", "non-dropping-particle" : "", "parse-names" : false, "suffix" : "" } ], "container-title" : "The Australian and New Zealand journal of psychiatry", "id" : "ITEM-4", "issue" : "7", "issued" : { "date-parts" : [ [ "2012", "7" ] ] }, "page" : "598-610", "title" : "Finding the needle in the haystack: a review of microarray gene expression research into schizophrenia.", "type" : "article-journal", "volume" : "46" }, "uris" : [ "http://www.mendeley.com/documents/?uuid=4955d4f4-aa1f-4073-a94c-227f2feafee5" ] }, { "id" : "ITEM-5", "itemData" : { "DOI" : "10.1016/j.bbi.2015.12.010", "abstract" : "Cognitive deficits are a core feature of schizophrenia and contribute significantly to functional disability. We investigated the molecular pathways associated with schizophrenia (SZ; n=47) cases representing both \u2018cognitive deficit\u2019 (CD; n=22) and \u2018cognitively spared\u2019 (CS; n=25) subtypes of schizophrenia (based on latent class analysis of 9 cognitive performance indicators), compared with 49 healthy controls displaying \u2018normal\u2019 cognition. This was accomplished using gene-set analysis of transcriptome data derived from peripheral blood mononuclear cells (PBMCs). We detected 27 significantly altered pathways (19 pathways up-regulated and 8 down-regulated) in the combined SZ group and a further 6 pathways up-regulated in the CS group and 5 altered pathways (4 down-regulated and 1 up-regulated) in the CD group. The transcriptome profiling in SZ and cognitive subtypes were characterized by the up-regulated pathways involved in immune dysfunction (e.g., antigen presentation in SZ), energy metabolism (e.g., oxidative phosphorylation), and down-regulation of the pathways involved in neuronal signaling (e.g., WNT in SZ/CD and ERBB in SZ). When we looked for pathways that differentiated the two cognitive subtypes we found that the WNT signaling was significantly down-regulated (FDR&lt;0.05) in the CD group in accordance with the combined SZ cohort, whereas it was unaffected in the CS group. This suggested suppression of WNT signaling was a defining feature of cognitive decline in schizophrenia. The WNT pathway plays a role in both the development/function of the central nervous system and peripheral tissues, therefore its alteration in PBMCs may be indicative of an important genomic axis relevant to cognition in the neuropathology of schizophrenia.", "author" : [ { "dropping-particle" : "", "family" : "Wu", "given" : "Jing Qin", "non-dropping-particle" : "", "parse-names" : false, "suffix" : "" }, { "dropping-particle" : "", "family" : "Green", "given" : "Melissa J.", "non-dropping-particle" : "", "parse-names" : false, "suffix" : "" }, { "dropping-particle" : "", "family" : "Gardiner", "given" : "Erin J.", "non-dropping-particle" : "", "parse-names" : false, "suffix" : "" }, { "dropping-particle" : "", "family" : "Tooney", "given" : "Paul A.", "non-dropping-particle" : "", "parse-names" : false, "suffix" : "" }, { "dropping-particle" : "", "family" : "Scott", "given" : "Rodney J.", "non-dropping-particle" : "", "parse-names" : false, "suffix" : "" }, { "dropping-particle" : "", "family" : "Carr", "given" : "Vaughan J.", "non-dropping-particle" : "", "parse-names" : false, "suffix" : "" }, { "dropping-particle" : "", "family" : "Cairns", "given" : "Murray J.", "non-dropping-particle" : "", "parse-names" : false, "suffix" : "" } ], "container-title" : "Brain, Behavior, and Immunity", "id" : "ITEM-5", "issued" : { "date-parts" : [ [ "2016" ] ] }, "page" : "194-206", "title" : "Altered neural signaling and immune pathways in peripheral blood mononuclear cells of schizophrenia patients with cognitive impairment: A transcriptome analysis", "type" : "article-journal", "volume" : "53" }, "uris" : [ "http://www.mendeley.com/documents/?uuid=410c3948-a1f7-34b5-b472-872134a35962" ] }, { "id" : "ITEM-6", "itemData" : { "DOI" : "10.1016/j.psychres.2012.03.021", "ISSN" : "1872-7123", "PMID" : "22503327", "abstract" : "Blood-based transcriptomic signature in psychosis is an alternative to a brain-based signature. In this study, we profiled whole-blood RNA from 26 patients with first-episode psychosis, and 26 matching controls. We identified a 400-gene signature that classified patients from controls accurately and tested the robustness using other modelling methods.", "author" : [ { "dropping-particle" : "", "family" : "Lee", "given" : "Jimmy", "non-dropping-particle" : "", "parse-names" : false, "suffix" : "" }, { "dropping-particle" : "", "family" : "Goh", "given" : "Liang-Kee", "non-dropping-particle" : "", "parse-names" : false, "suffix" : "" }, { "dropping-particle" : "", "family" : "Chen", "given" : "Gengbo", "non-dropping-particle" : "", "parse-names" : false, "suffix" : "" }, { "dropping-particle" : "", "family" : "Verma", "given" : "Swapna", "non-dropping-particle" : "", "parse-names" : false, "suffix" : "" }, { "dropping-particle" : "", "family" : "Tan", "given" : "Chay-Hoon", "non-dropping-particle" : "", "parse-names" : false, "suffix" : "" }, { "dropping-particle" : "", "family" : "Lee", "given" : "Tih-Shih", "non-dropping-particle" : "", "parse-names" : false, "suffix" : "" } ], "container-title" : "Psychiatry research", "id" : "ITEM-6", "issue" : "1", "issued" : { "date-parts" : [ [ "2012", "11", "30" ] ] }, "page" : "52-4", "publisher" : "Elsevier", "title" : "Analysis of blood-based gene expression signature in first-episode psychosis.", "type" : "article-journal", "volume" : "200" }, "uris" : [ "http://www.mendeley.com/documents/?uuid=3f329114-1955-467f-b13e-d35e1140a3d2" ] } ], "mendeley" : { "formattedCitation" : "(de Jong et al., 2012; Gardiner et al., 2013; Kumarasinghe, Tooney, &amp; Schall, 2012; Kuzman, Medved, Terzic, &amp; Krainc, 2009; Lee et al., 2012; Wu et al., 2016)", "plainTextFormattedCitation" : "(de Jong et al., 2012; Gardiner et al., 2013; Kumarasinghe, Tooney, &amp; Schall, 2012; Kuzman, Medved, Terzic, &amp; Krainc, 2009; Lee et al., 2012; Wu et al., 2016)" }, "properties" : { "noteIndex" : 0 }, "schema" : "https://github.com/citation-style-language/schema/raw/master/csl-citation.json" }</w:instrText>
      </w:r>
      <w:r>
        <w:fldChar w:fldCharType="separate"/>
      </w:r>
      <w:r w:rsidRPr="00304509">
        <w:rPr>
          <w:noProof/>
        </w:rPr>
        <w:t>(de Jong et al., 2012; Gardiner et al., 2013; Kumarasinghe, Tooney, &amp; Schall, 2012; Kuzman, Medved, Terzic, &amp; Krainc, 2009; Lee et al., 2012; Wu et al., 2016)</w:t>
      </w:r>
      <w:r>
        <w:fldChar w:fldCharType="end"/>
      </w:r>
      <w:r>
        <w:t>. In addition few studies in this area are directly comparable, due to differences in micro-array platform, and processing of results.</w:t>
      </w:r>
    </w:p>
    <w:p w14:paraId="5A9E5DE2" w14:textId="77777777" w:rsidR="00304509" w:rsidRDefault="00304509" w:rsidP="00304509">
      <w:pPr>
        <w:spacing w:after="0" w:line="480" w:lineRule="auto"/>
        <w:ind w:firstLine="720"/>
        <w:jc w:val="both"/>
      </w:pPr>
      <w:r>
        <w:t>In this study we aimed to identify genes whose transcriptional levels were altered between first episode psychosis patients and controls. We performed a differential gene expression (DGE) analysis, followed by gene enrichment analysis and network analysis.</w:t>
      </w:r>
    </w:p>
    <w:p w14:paraId="610A93C7" w14:textId="77777777" w:rsidR="00307775" w:rsidRDefault="00307775">
      <w:pPr>
        <w:spacing w:after="0" w:line="240" w:lineRule="auto"/>
        <w:contextualSpacing/>
      </w:pPr>
      <w:bookmarkStart w:id="28" w:name="__DdeLink__12709_2002185265"/>
      <w:bookmarkEnd w:id="28"/>
    </w:p>
    <w:sectPr w:rsidR="00307775">
      <w:headerReference w:type="default" r:id="rId10"/>
      <w:pgSz w:w="11906" w:h="16838"/>
      <w:pgMar w:top="1440" w:right="1440" w:bottom="1440" w:left="1440" w:header="708"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Newhouse" w:date="2017-01-25T13:51:00Z" w:initials="SN">
    <w:p w14:paraId="4CC985F7" w14:textId="77777777" w:rsidR="00C43369" w:rsidRDefault="00770D9C">
      <w:pPr>
        <w:pStyle w:val="CommentText"/>
      </w:pPr>
      <w:r>
        <w:rPr>
          <w:rStyle w:val="CommentReference"/>
        </w:rPr>
        <w:annotationRef/>
      </w:r>
      <w:r>
        <w:t xml:space="preserve">Needs a re-write: </w:t>
      </w:r>
    </w:p>
    <w:p w14:paraId="2ED49015" w14:textId="77777777" w:rsidR="00C43369" w:rsidRDefault="00C43369">
      <w:pPr>
        <w:pStyle w:val="CommentText"/>
      </w:pPr>
    </w:p>
    <w:p w14:paraId="0FDC1DDD" w14:textId="77777777" w:rsidR="00C43369" w:rsidRDefault="00C43369" w:rsidP="00C43369">
      <w:pPr>
        <w:rPr>
          <w:rFonts w:eastAsia="Times New Roman" w:cs="Times New Roman"/>
        </w:rPr>
      </w:pPr>
      <w:r w:rsidRPr="00E94F4D">
        <w:rPr>
          <w:rStyle w:val="Strong"/>
          <w:rFonts w:eastAsia="Times New Roman" w:cs="Times New Roman"/>
          <w:highlight w:val="yellow"/>
        </w:rPr>
        <w:t xml:space="preserve">Please follow this guide </w:t>
      </w:r>
      <w:hyperlink r:id="rId1" w:anchor="introduction" w:history="1">
        <w:r w:rsidRPr="00E94F4D">
          <w:rPr>
            <w:rStyle w:val="Hyperlink"/>
            <w:rFonts w:eastAsia="Times New Roman" w:cs="Times New Roman"/>
            <w:highlight w:val="yellow"/>
          </w:rPr>
          <w:t>http://abacus.bates.edu/~ganderso/biology/resources/writing/HTWsections.html#introduction</w:t>
        </w:r>
      </w:hyperlink>
      <w:proofErr w:type="gramStart"/>
      <w:r w:rsidRPr="00E94F4D">
        <w:rPr>
          <w:rFonts w:eastAsia="Times New Roman" w:cs="Times New Roman"/>
          <w:highlight w:val="yellow"/>
        </w:rPr>
        <w:t xml:space="preserve"> .</w:t>
      </w:r>
      <w:proofErr w:type="gramEnd"/>
      <w:r w:rsidRPr="00E94F4D">
        <w:rPr>
          <w:rFonts w:eastAsia="Times New Roman" w:cs="Times New Roman"/>
          <w:highlight w:val="yellow"/>
        </w:rPr>
        <w:t xml:space="preserve"> Look at the section on how to structure the Introduction and make a new plan for the introduction and share as soon as possible so that we can discuss and agree on content and a plan. Limit to 1-1.5 pages max (single space to start off with).</w:t>
      </w:r>
      <w:r>
        <w:rPr>
          <w:rFonts w:eastAsia="Times New Roman" w:cs="Times New Roman"/>
        </w:rPr>
        <w:t> </w:t>
      </w:r>
    </w:p>
    <w:p w14:paraId="73A158E4" w14:textId="77777777" w:rsidR="00C43369" w:rsidRDefault="00C43369">
      <w:pPr>
        <w:pStyle w:val="CommentText"/>
      </w:pPr>
    </w:p>
    <w:p w14:paraId="2BA853BE" w14:textId="77777777" w:rsidR="00C43369" w:rsidRDefault="00C43369">
      <w:pPr>
        <w:pStyle w:val="CommentText"/>
      </w:pPr>
    </w:p>
    <w:p w14:paraId="6DD4214A" w14:textId="6A252A4C" w:rsidR="00770D9C" w:rsidRDefault="00770D9C">
      <w:pPr>
        <w:pStyle w:val="CommentText"/>
      </w:pPr>
      <w:proofErr w:type="gramStart"/>
      <w:r>
        <w:t>see</w:t>
      </w:r>
      <w:proofErr w:type="gramEnd"/>
      <w:r>
        <w:t xml:space="preserve"> </w:t>
      </w:r>
      <w:hyperlink r:id="rId2" w:history="1">
        <w:r w:rsidRPr="002F3F1D">
          <w:rPr>
            <w:rStyle w:val="Hyperlink"/>
          </w:rPr>
          <w:t>http://link.springer.com/article/10.1007/s12035-015-9489-3</w:t>
        </w:r>
      </w:hyperlink>
      <w:r>
        <w:t xml:space="preserve"> as inspiration for first paragraph</w:t>
      </w:r>
    </w:p>
    <w:p w14:paraId="46CD4B2B" w14:textId="77777777" w:rsidR="00C43369" w:rsidRDefault="00C43369">
      <w:pPr>
        <w:pStyle w:val="CommentText"/>
      </w:pPr>
    </w:p>
    <w:p w14:paraId="7DD1D9FA" w14:textId="77777777" w:rsidR="00770D9C" w:rsidRDefault="00C43369">
      <w:pPr>
        <w:pStyle w:val="CommentText"/>
      </w:pPr>
      <w:hyperlink r:id="rId3" w:history="1">
        <w:r w:rsidR="00770D9C" w:rsidRPr="002F3F1D">
          <w:rPr>
            <w:rStyle w:val="Hyperlink"/>
          </w:rPr>
          <w:t>http://www.sciencedirect.com/science/article/pii/S0022395612003494</w:t>
        </w:r>
      </w:hyperlink>
    </w:p>
    <w:p w14:paraId="76A44188" w14:textId="77777777" w:rsidR="00770D9C" w:rsidRDefault="00770D9C">
      <w:pPr>
        <w:pStyle w:val="CommentText"/>
      </w:pPr>
    </w:p>
    <w:p w14:paraId="1672E609" w14:textId="77777777" w:rsidR="00770D9C" w:rsidRDefault="00770D9C">
      <w:pPr>
        <w:pStyle w:val="CommentText"/>
      </w:pPr>
      <w:r>
        <w:t xml:space="preserve">Also see as </w:t>
      </w:r>
      <w:proofErr w:type="spellStart"/>
      <w:r>
        <w:t>eg</w:t>
      </w:r>
      <w:proofErr w:type="spellEnd"/>
      <w:r>
        <w:t xml:space="preserve"> of GAP paper: </w:t>
      </w:r>
      <w:hyperlink r:id="rId4" w:history="1">
        <w:r w:rsidRPr="002F3F1D">
          <w:rPr>
            <w:rStyle w:val="Hyperlink"/>
          </w:rPr>
          <w:t>https://www.cambridge.org/core/journals/psychological-medicine/article/div-classtitledifferences-in-cannabis-related-experiences-between-patients-with-a-first-episode-of-psychosis-and-controlsdiv/24D85F7F2863C384B71DA60CB75C5B40/core-reader</w:t>
        </w:r>
      </w:hyperlink>
    </w:p>
    <w:p w14:paraId="50EFA2D6" w14:textId="77777777" w:rsidR="00770D9C" w:rsidRDefault="00770D9C">
      <w:pPr>
        <w:pStyle w:val="CommentText"/>
      </w:pPr>
    </w:p>
  </w:comment>
  <w:comment w:id="21" w:author="Stephen Newhouse" w:date="2017-01-25T13:54:00Z" w:initials="SN">
    <w:p w14:paraId="2811E802" w14:textId="6C1CA34D" w:rsidR="00C43369" w:rsidRDefault="00C43369">
      <w:pPr>
        <w:pStyle w:val="CommentText"/>
      </w:pPr>
      <w:r>
        <w:rPr>
          <w:rStyle w:val="CommentReference"/>
        </w:rPr>
        <w:annotationRef/>
      </w:r>
      <w:r>
        <w:t xml:space="preserve">Need in intro </w:t>
      </w:r>
      <w:proofErr w:type="spellStart"/>
      <w:r>
        <w:t>para</w:t>
      </w:r>
      <w:proofErr w:type="spellEnd"/>
      <w:r>
        <w:t xml:space="preserve"> like this </w:t>
      </w:r>
      <w:proofErr w:type="spellStart"/>
      <w:r>
        <w:t>dan</w:t>
      </w:r>
      <w:proofErr w:type="gramStart"/>
      <w:r>
        <w:t>.</w:t>
      </w:r>
      <w:proofErr w:type="spellEnd"/>
      <w:r>
        <w:t>.</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33FE5" w14:textId="77777777" w:rsidR="00770D9C" w:rsidRDefault="00770D9C">
      <w:pPr>
        <w:spacing w:after="0" w:line="240" w:lineRule="auto"/>
      </w:pPr>
      <w:r>
        <w:separator/>
      </w:r>
    </w:p>
  </w:endnote>
  <w:endnote w:type="continuationSeparator" w:id="0">
    <w:p w14:paraId="7B3D74B3" w14:textId="77777777" w:rsidR="00770D9C" w:rsidRDefault="0077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4573" w14:textId="77777777" w:rsidR="00770D9C" w:rsidRDefault="00770D9C">
      <w:pPr>
        <w:spacing w:after="0" w:line="240" w:lineRule="auto"/>
      </w:pPr>
      <w:r>
        <w:separator/>
      </w:r>
    </w:p>
  </w:footnote>
  <w:footnote w:type="continuationSeparator" w:id="0">
    <w:p w14:paraId="373640A8" w14:textId="77777777" w:rsidR="00770D9C" w:rsidRDefault="00770D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778E0" w14:textId="77777777" w:rsidR="00770D9C" w:rsidRDefault="00770D9C">
    <w:pPr>
      <w:spacing w:line="200" w:lineRule="exact"/>
    </w:pPr>
    <w:r>
      <w:rPr>
        <w:noProof/>
        <w:lang w:val="en-US"/>
      </w:rPr>
      <mc:AlternateContent>
        <mc:Choice Requires="wps">
          <w:drawing>
            <wp:anchor distT="0" distB="0" distL="114300" distR="114300" simplePos="0" relativeHeight="5" behindDoc="1" locked="0" layoutInCell="1" allowOverlap="1" wp14:anchorId="3CD501EC" wp14:editId="52B7812B">
              <wp:simplePos x="0" y="0"/>
              <wp:positionH relativeFrom="page">
                <wp:posOffset>708660</wp:posOffset>
              </wp:positionH>
              <wp:positionV relativeFrom="page">
                <wp:posOffset>404495</wp:posOffset>
              </wp:positionV>
              <wp:extent cx="544830" cy="127000"/>
              <wp:effectExtent l="3810" t="4445" r="4445" b="2540"/>
              <wp:wrapNone/>
              <wp:docPr id="1" name="Text Box 11"/>
              <wp:cNvGraphicFramePr/>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scrgbClr r="0" g="0" b="0"/>
                      </a:lnRef>
                      <a:fillRef idx="0">
                        <a:scrgbClr r="0" g="0" b="0"/>
                      </a:fillRef>
                      <a:effectRef idx="0">
                        <a:scrgbClr r="0" g="0" b="0"/>
                      </a:effectRef>
                      <a:fontRef idx="minor"/>
                    </wps:style>
                    <wps:txbx>
                      <w:txbxContent>
                        <w:p w14:paraId="62C9D5F4" w14:textId="77777777" w:rsidR="00770D9C" w:rsidRDefault="00770D9C">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lIns="0" tIns="0" rIns="0" bIns="0">
                      <a:noAutofit/>
                    </wps:bodyPr>
                  </wps:wsp>
                </a:graphicData>
              </a:graphic>
            </wp:anchor>
          </w:drawing>
        </mc:Choice>
        <mc:Fallback>
          <w:pict>
            <v:rect id="Text Box 11" o:spid="_x0000_s1026" style="position:absolute;margin-left:55.8pt;margin-top:31.85pt;width:42.9pt;height:10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" filled="f" stroked="f">
              <v:textbox inset="0,0,0,0">
                <w:txbxContent>
                  <w:p w14:paraId="62C9D5F4" w14:textId="77777777" w:rsidR="00770D9C" w:rsidRDefault="00770D9C">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rect>
          </w:pict>
        </mc:Fallback>
      </mc:AlternateContent>
    </w:r>
    <w:r>
      <w:rPr>
        <w:noProof/>
        <w:lang w:val="en-US"/>
      </w:rPr>
      <mc:AlternateContent>
        <mc:Choice Requires="wps">
          <w:drawing>
            <wp:anchor distT="0" distB="0" distL="114300" distR="114300" simplePos="0" relativeHeight="9" behindDoc="1" locked="0" layoutInCell="1" allowOverlap="1" wp14:anchorId="64E31E91" wp14:editId="7818999B">
              <wp:simplePos x="0" y="0"/>
              <wp:positionH relativeFrom="page">
                <wp:posOffset>6203950</wp:posOffset>
              </wp:positionH>
              <wp:positionV relativeFrom="page">
                <wp:posOffset>404495</wp:posOffset>
              </wp:positionV>
              <wp:extent cx="654050" cy="127000"/>
              <wp:effectExtent l="3175" t="4445" r="635" b="2540"/>
              <wp:wrapNone/>
              <wp:docPr id="3" name="Text Box 10"/>
              <wp:cNvGraphicFramePr/>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scrgbClr r="0" g="0" b="0"/>
                      </a:lnRef>
                      <a:fillRef idx="0">
                        <a:scrgbClr r="0" g="0" b="0"/>
                      </a:fillRef>
                      <a:effectRef idx="0">
                        <a:scrgbClr r="0" g="0" b="0"/>
                      </a:effectRef>
                      <a:fontRef idx="minor"/>
                    </wps:style>
                    <wps:txbx>
                      <w:txbxContent>
                        <w:p w14:paraId="51E3A432" w14:textId="77777777" w:rsidR="00770D9C" w:rsidRDefault="00770D9C">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43369">
                            <w:rPr>
                              <w:noProof/>
                            </w:rPr>
                            <w:t>2</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wps:txbx>
                    <wps:bodyPr lIns="0" tIns="0" rIns="0" bIns="0">
                      <a:noAutofit/>
                    </wps:bodyPr>
                  </wps:wsp>
                </a:graphicData>
              </a:graphic>
            </wp:anchor>
          </w:drawing>
        </mc:Choice>
        <mc:Fallback>
          <w:pict>
            <v:rect id="Text Box 10" o:spid="_x0000_s1027" style="position:absolute;margin-left:488.5pt;margin-top:31.85pt;width:51.5pt;height:10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" filled="f" stroked="f">
              <v:textbox inset="0,0,0,0">
                <w:txbxContent>
                  <w:p w14:paraId="51E3A432" w14:textId="77777777" w:rsidR="00770D9C" w:rsidRDefault="00770D9C">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43369">
                      <w:rPr>
                        <w:noProof/>
                      </w:rPr>
                      <w:t>2</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B5725"/>
    <w:multiLevelType w:val="hybridMultilevel"/>
    <w:tmpl w:val="2E061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75"/>
    <w:rsid w:val="00083F31"/>
    <w:rsid w:val="000A2ED6"/>
    <w:rsid w:val="00105C0A"/>
    <w:rsid w:val="001169CA"/>
    <w:rsid w:val="001C0E1E"/>
    <w:rsid w:val="001C3E94"/>
    <w:rsid w:val="00296756"/>
    <w:rsid w:val="002C13B7"/>
    <w:rsid w:val="00304509"/>
    <w:rsid w:val="00307775"/>
    <w:rsid w:val="003439DE"/>
    <w:rsid w:val="00374BD5"/>
    <w:rsid w:val="004708AB"/>
    <w:rsid w:val="0049610E"/>
    <w:rsid w:val="004A6480"/>
    <w:rsid w:val="004B61D7"/>
    <w:rsid w:val="0054023D"/>
    <w:rsid w:val="00620D0C"/>
    <w:rsid w:val="00621E63"/>
    <w:rsid w:val="00623205"/>
    <w:rsid w:val="00627CD6"/>
    <w:rsid w:val="0068728A"/>
    <w:rsid w:val="006873BD"/>
    <w:rsid w:val="006E4DBD"/>
    <w:rsid w:val="007445CA"/>
    <w:rsid w:val="00755A1C"/>
    <w:rsid w:val="00770D9C"/>
    <w:rsid w:val="007804B4"/>
    <w:rsid w:val="007F48CC"/>
    <w:rsid w:val="0084734B"/>
    <w:rsid w:val="008D7029"/>
    <w:rsid w:val="009D073D"/>
    <w:rsid w:val="009F0380"/>
    <w:rsid w:val="00A12315"/>
    <w:rsid w:val="00A45B0F"/>
    <w:rsid w:val="00A702CA"/>
    <w:rsid w:val="00B930DB"/>
    <w:rsid w:val="00BA66A6"/>
    <w:rsid w:val="00C36602"/>
    <w:rsid w:val="00C43369"/>
    <w:rsid w:val="00C6104A"/>
    <w:rsid w:val="00C61ABD"/>
    <w:rsid w:val="00CC42A0"/>
    <w:rsid w:val="00CF6C3D"/>
    <w:rsid w:val="00D566FF"/>
    <w:rsid w:val="00D67DB8"/>
    <w:rsid w:val="00E23AF9"/>
    <w:rsid w:val="00E73B66"/>
    <w:rsid w:val="00EB0A38"/>
    <w:rsid w:val="00EC34B8"/>
    <w:rsid w:val="00F4633D"/>
    <w:rsid w:val="00F4737C"/>
    <w:rsid w:val="00FE1FF0"/>
    <w:rsid w:val="00FF60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0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0A2ED6"/>
    <w:rPr>
      <w:sz w:val="18"/>
      <w:szCs w:val="18"/>
    </w:rPr>
  </w:style>
  <w:style w:type="paragraph" w:styleId="CommentText">
    <w:name w:val="annotation text"/>
    <w:basedOn w:val="Normal"/>
    <w:link w:val="CommentTextChar"/>
    <w:uiPriority w:val="99"/>
    <w:semiHidden/>
    <w:unhideWhenUsed/>
    <w:rsid w:val="000A2ED6"/>
    <w:pPr>
      <w:spacing w:line="240" w:lineRule="auto"/>
    </w:pPr>
    <w:rPr>
      <w:sz w:val="24"/>
      <w:szCs w:val="24"/>
    </w:rPr>
  </w:style>
  <w:style w:type="character" w:customStyle="1" w:styleId="CommentTextChar">
    <w:name w:val="Comment Text Char"/>
    <w:basedOn w:val="DefaultParagraphFont"/>
    <w:link w:val="CommentText"/>
    <w:uiPriority w:val="99"/>
    <w:semiHidden/>
    <w:rsid w:val="000A2ED6"/>
    <w:rPr>
      <w:sz w:val="24"/>
      <w:szCs w:val="24"/>
    </w:rPr>
  </w:style>
  <w:style w:type="paragraph" w:styleId="CommentSubject">
    <w:name w:val="annotation subject"/>
    <w:basedOn w:val="CommentText"/>
    <w:next w:val="CommentText"/>
    <w:link w:val="CommentSubjectChar"/>
    <w:uiPriority w:val="99"/>
    <w:semiHidden/>
    <w:unhideWhenUsed/>
    <w:rsid w:val="000A2ED6"/>
    <w:rPr>
      <w:b/>
      <w:bCs/>
      <w:sz w:val="20"/>
      <w:szCs w:val="20"/>
    </w:rPr>
  </w:style>
  <w:style w:type="character" w:customStyle="1" w:styleId="CommentSubjectChar">
    <w:name w:val="Comment Subject Char"/>
    <w:basedOn w:val="CommentTextChar"/>
    <w:link w:val="CommentSubject"/>
    <w:uiPriority w:val="99"/>
    <w:semiHidden/>
    <w:rsid w:val="000A2ED6"/>
    <w:rPr>
      <w:b/>
      <w:bCs/>
      <w:sz w:val="20"/>
      <w:szCs w:val="20"/>
    </w:rPr>
  </w:style>
  <w:style w:type="paragraph" w:styleId="BalloonText">
    <w:name w:val="Balloon Text"/>
    <w:basedOn w:val="Normal"/>
    <w:link w:val="BalloonTextChar"/>
    <w:uiPriority w:val="99"/>
    <w:semiHidden/>
    <w:unhideWhenUsed/>
    <w:rsid w:val="000A2E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ED6"/>
    <w:rPr>
      <w:rFonts w:ascii="Lucida Grande" w:hAnsi="Lucida Grande" w:cs="Lucida Grande"/>
      <w:sz w:val="18"/>
      <w:szCs w:val="18"/>
    </w:rPr>
  </w:style>
  <w:style w:type="character" w:styleId="Hyperlink">
    <w:name w:val="Hyperlink"/>
    <w:basedOn w:val="DefaultParagraphFont"/>
    <w:uiPriority w:val="99"/>
    <w:unhideWhenUsed/>
    <w:rsid w:val="000A2ED6"/>
    <w:rPr>
      <w:color w:val="0563C1" w:themeColor="hyperlink"/>
      <w:u w:val="single"/>
    </w:rPr>
  </w:style>
  <w:style w:type="paragraph" w:styleId="ListParagraph">
    <w:name w:val="List Paragraph"/>
    <w:basedOn w:val="Normal"/>
    <w:uiPriority w:val="34"/>
    <w:qFormat/>
    <w:rsid w:val="000A2ED6"/>
    <w:pPr>
      <w:ind w:left="720"/>
      <w:contextualSpacing/>
    </w:pPr>
  </w:style>
  <w:style w:type="character" w:styleId="FollowedHyperlink">
    <w:name w:val="FollowedHyperlink"/>
    <w:basedOn w:val="DefaultParagraphFont"/>
    <w:uiPriority w:val="99"/>
    <w:semiHidden/>
    <w:unhideWhenUsed/>
    <w:rsid w:val="00A45B0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0A2ED6"/>
    <w:rPr>
      <w:sz w:val="18"/>
      <w:szCs w:val="18"/>
    </w:rPr>
  </w:style>
  <w:style w:type="paragraph" w:styleId="CommentText">
    <w:name w:val="annotation text"/>
    <w:basedOn w:val="Normal"/>
    <w:link w:val="CommentTextChar"/>
    <w:uiPriority w:val="99"/>
    <w:semiHidden/>
    <w:unhideWhenUsed/>
    <w:rsid w:val="000A2ED6"/>
    <w:pPr>
      <w:spacing w:line="240" w:lineRule="auto"/>
    </w:pPr>
    <w:rPr>
      <w:sz w:val="24"/>
      <w:szCs w:val="24"/>
    </w:rPr>
  </w:style>
  <w:style w:type="character" w:customStyle="1" w:styleId="CommentTextChar">
    <w:name w:val="Comment Text Char"/>
    <w:basedOn w:val="DefaultParagraphFont"/>
    <w:link w:val="CommentText"/>
    <w:uiPriority w:val="99"/>
    <w:semiHidden/>
    <w:rsid w:val="000A2ED6"/>
    <w:rPr>
      <w:sz w:val="24"/>
      <w:szCs w:val="24"/>
    </w:rPr>
  </w:style>
  <w:style w:type="paragraph" w:styleId="CommentSubject">
    <w:name w:val="annotation subject"/>
    <w:basedOn w:val="CommentText"/>
    <w:next w:val="CommentText"/>
    <w:link w:val="CommentSubjectChar"/>
    <w:uiPriority w:val="99"/>
    <w:semiHidden/>
    <w:unhideWhenUsed/>
    <w:rsid w:val="000A2ED6"/>
    <w:rPr>
      <w:b/>
      <w:bCs/>
      <w:sz w:val="20"/>
      <w:szCs w:val="20"/>
    </w:rPr>
  </w:style>
  <w:style w:type="character" w:customStyle="1" w:styleId="CommentSubjectChar">
    <w:name w:val="Comment Subject Char"/>
    <w:basedOn w:val="CommentTextChar"/>
    <w:link w:val="CommentSubject"/>
    <w:uiPriority w:val="99"/>
    <w:semiHidden/>
    <w:rsid w:val="000A2ED6"/>
    <w:rPr>
      <w:b/>
      <w:bCs/>
      <w:sz w:val="20"/>
      <w:szCs w:val="20"/>
    </w:rPr>
  </w:style>
  <w:style w:type="paragraph" w:styleId="BalloonText">
    <w:name w:val="Balloon Text"/>
    <w:basedOn w:val="Normal"/>
    <w:link w:val="BalloonTextChar"/>
    <w:uiPriority w:val="99"/>
    <w:semiHidden/>
    <w:unhideWhenUsed/>
    <w:rsid w:val="000A2E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ED6"/>
    <w:rPr>
      <w:rFonts w:ascii="Lucida Grande" w:hAnsi="Lucida Grande" w:cs="Lucida Grande"/>
      <w:sz w:val="18"/>
      <w:szCs w:val="18"/>
    </w:rPr>
  </w:style>
  <w:style w:type="character" w:styleId="Hyperlink">
    <w:name w:val="Hyperlink"/>
    <w:basedOn w:val="DefaultParagraphFont"/>
    <w:uiPriority w:val="99"/>
    <w:unhideWhenUsed/>
    <w:rsid w:val="000A2ED6"/>
    <w:rPr>
      <w:color w:val="0563C1" w:themeColor="hyperlink"/>
      <w:u w:val="single"/>
    </w:rPr>
  </w:style>
  <w:style w:type="paragraph" w:styleId="ListParagraph">
    <w:name w:val="List Paragraph"/>
    <w:basedOn w:val="Normal"/>
    <w:uiPriority w:val="34"/>
    <w:qFormat/>
    <w:rsid w:val="000A2ED6"/>
    <w:pPr>
      <w:ind w:left="720"/>
      <w:contextualSpacing/>
    </w:pPr>
  </w:style>
  <w:style w:type="character" w:styleId="FollowedHyperlink">
    <w:name w:val="FollowedHyperlink"/>
    <w:basedOn w:val="DefaultParagraphFont"/>
    <w:uiPriority w:val="99"/>
    <w:semiHidden/>
    <w:unhideWhenUsed/>
    <w:rsid w:val="00A45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7915">
      <w:bodyDiv w:val="1"/>
      <w:marLeft w:val="0"/>
      <w:marRight w:val="0"/>
      <w:marTop w:val="0"/>
      <w:marBottom w:val="0"/>
      <w:divBdr>
        <w:top w:val="none" w:sz="0" w:space="0" w:color="auto"/>
        <w:left w:val="none" w:sz="0" w:space="0" w:color="auto"/>
        <w:bottom w:val="none" w:sz="0" w:space="0" w:color="auto"/>
        <w:right w:val="none" w:sz="0" w:space="0" w:color="auto"/>
      </w:divBdr>
      <w:divsChild>
        <w:div w:id="69377189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www.sciencedirect.com/science/article/pii/S0022395612003494" TargetMode="External"/><Relationship Id="rId4" Type="http://schemas.openxmlformats.org/officeDocument/2006/relationships/hyperlink" Target="https://www.cambridge.org/core/journals/psychological-medicine/article/div-classtitledifferences-in-cannabis-related-experiences-between-patients-with-a-first-episode-of-psychosis-and-controlsdiv/24D85F7F2863C384B71DA60CB75C5B40/core-reader" TargetMode="External"/><Relationship Id="rId1" Type="http://schemas.openxmlformats.org/officeDocument/2006/relationships/hyperlink" Target="http://abacus.bates.edu/~ganderso/biology/resources/writing/HTWsections.html" TargetMode="External"/><Relationship Id="rId2" Type="http://schemas.openxmlformats.org/officeDocument/2006/relationships/hyperlink" Target="http://link.springer.com/article/10.1007/s12035-015-9489-3"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5D41D9A-46A7-3C46-A8F6-6ED1D076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9669</Words>
  <Characters>55117</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Stephen Newhouse</cp:lastModifiedBy>
  <cp:revision>4</cp:revision>
  <dcterms:created xsi:type="dcterms:W3CDTF">2017-01-23T13:02:00Z</dcterms:created>
  <dcterms:modified xsi:type="dcterms:W3CDTF">2017-01-25T13:54:00Z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f48250ab-7255-3edd-8001-e97e6b709afa</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